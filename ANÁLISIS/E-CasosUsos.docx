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372054878"/>
        <w:docPartObj>
          <w:docPartGallery w:val="AutoText"/>
        </w:docPartObj>
      </w:sdtPr>
      <w:sdtEndPr>
        <w:rPr>
          <w:rFonts w:ascii="Stylus BT" w:hAnsi="Stylus BT" w:eastAsia="Stylus BT" w:cs="Stylus BT"/>
          <w:b/>
          <w:color w:val="000000"/>
        </w:rPr>
      </w:sdtEndPr>
      <w:sdtContent>
        <w:p/>
        <w:p>
          <w:pPr>
            <w:rPr>
              <w:rFonts w:ascii="Stylus BT" w:hAnsi="Stylus BT" w:eastAsia="Stylus BT" w:cs="Stylus BT"/>
              <w:b/>
              <w:color w:val="000000"/>
            </w:rPr>
          </w:pPr>
          <w:r>
            <w:rPr>
              <w:lang w:val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75E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id w:val="400952559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9-09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17375E" w:themeColor="text2" w:themeShade="BF"/>
                                    <w:sz w:val="40"/>
                                    <w:szCs w:val="40"/>
                                  </w:rPr>
                                </w:sdtEndPr>
                                <w:sdtContent>
                                  <w:p>
                                    <w:pPr>
                                      <w:pStyle w:val="41"/>
                                      <w:jc w:val="right"/>
                                      <w:rPr>
                                        <w:caps/>
                                        <w:color w:val="17375E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75E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28 de septiembre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1" o:spid="_x0000_s1026" o:spt="202" type="#_x0000_t202" style="position:absolute;left:0pt;margin-left:89.25pt;margin-top:76.6pt;height:287.5pt;width:288.25pt;mso-position-horizontal-relative:page;mso-position-vertical-relative:page;mso-wrap-distance-bottom:0pt;mso-wrap-distance-left:9pt;mso-wrap-distance-right:9pt;mso-wrap-distance-top:0pt;z-index:251662336;v-text-anchor:bottom;mso-width-relative:page;mso-height-relative:page;mso-width-percent:734;mso-height-percent:363;" filled="f" stroked="f" coordsize="21600,21600" o:gfxdata="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00mao1AAAAAUBAAAPAAAAAAAAAAEA&#10;IAAAACIAAABkcnMvZG93bnJldi54bWxQSwECFAAUAAAACACHTuJArx0rRBMCAAAhBAAADgAAAAAA&#10;AAABACAAAAAjAQAAZHJzL2Uyb0RvYy54bWxQSwUGAAAAAAYABgBZAQAAqA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17375E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id w:val="400952559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9-09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17375E" w:themeColor="text2" w:themeShade="BF"/>
                              <w:sz w:val="40"/>
                              <w:szCs w:val="40"/>
                            </w:rPr>
                          </w:sdtEndPr>
                          <w:sdtContent>
                            <w:p>
                              <w:pPr>
                                <w:pStyle w:val="41"/>
                                <w:jc w:val="right"/>
                                <w:rPr>
                                  <w:caps/>
                                  <w:color w:val="17375E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75E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28 de septiembre de 2019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alias w:val="Autor"/>
                                  <w:id w:val="1901796142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1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Derly johana códoba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41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Compañía"/>
                                    <w:id w:val="-661235724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practicante-Sena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41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Dirección"/>
                                    <w:id w:val="171227497"/>
                                    <w:showingPlcHdr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6" o:spt="202" type="#_x0000_t202" style="position:absolute;left:0pt;margin-left:89.25pt;margin-top:704.65pt;height:51.4pt;width:453pt;mso-position-horizontal-relative:page;mso-position-vertical-relative:page;mso-wrap-distance-bottom:0pt;mso-wrap-distance-left:9pt;mso-wrap-distance-right:9pt;mso-wrap-distance-top:0pt;z-index:251661312;v-text-anchor:bottom;mso-width-relative:page;mso-height-relative:page;mso-width-percent:734;mso-height-percent:80;" filled="f" stroked="f" coordsize="21600,21600" o:gfxdata="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c+plt0gAAAAUBAAAPAAAAAAAAAAEAIAAA&#10;ACIAAABkcnMvZG93bnJldi54bWxQSwECFAAUAAAACACHTuJAzsmu5BICAAAgBAAADgAAAAAAAAAB&#10;ACAAAAAhAQAAZHJzL2Uyb0RvYy54bWxQSwUGAAAAAAYABgBZAQAApQ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alias w:val="Autor"/>
                            <w:id w:val="1901796142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1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Derly johana códoba</w:t>
                              </w:r>
                            </w:p>
                          </w:sdtContent>
                        </w:sdt>
                        <w:p>
                          <w:pPr>
                            <w:pStyle w:val="41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Compañía"/>
                              <w:id w:val="-661235724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practicante-Sena</w:t>
                              </w:r>
                            </w:sdtContent>
                          </w:sdt>
                        </w:p>
                        <w:p>
                          <w:pPr>
                            <w:pStyle w:val="41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Dirección"/>
                              <w:id w:val="171227497"/>
                              <w:showingPlcHdr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1"/>
                                  <w:jc w:val="right"/>
                                  <w:rPr>
                                    <w:caps/>
                                    <w:color w:val="17375E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75E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id w:val="-1315561441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/>
                                      <w:color w:val="17375E" w:themeColor="text2" w:themeShade="BF"/>
                                      <w:sz w:val="52"/>
                                      <w:szCs w:val="52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7375E" w:themeColor="text2" w:themeShade="BF"/>
                                        <w:sz w:val="52"/>
                                        <w:szCs w:val="52"/>
                                      </w:rPr>
                                      <w:t>especificación de casos de uso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alias w:val="Subtítulo"/>
                                  <w:id w:val="1615247542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1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hunter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6" o:spt="202" type="#_x0000_t202" style="position:absolute;left:0pt;margin-left:89.25pt;margin-top:383.05pt;height:41.4pt;width:453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734;mso-height-percent:363;" filled="f" stroked="f" coordsize="21600,21600" o:gfxdata="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iI9ddMAAAAEAQAADwAAAAAAAAABACAA&#10;AAAiAAAAZHJzL2Rvd25yZXYueG1sUEsBAhQAFAAAAAgAh07iQFnd4NUSAgAAIAQAAA4AAAAAAAAA&#10;AQAgAAAAIgEAAGRycy9lMm9Eb2MueG1sUEsFBgAAAAAGAAYAWQEAAKY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41"/>
                            <w:jc w:val="right"/>
                            <w:rPr>
                              <w:caps/>
                              <w:color w:val="17375E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75E" w:themeColor="text2" w:themeShade="BF"/>
                                <w:sz w:val="52"/>
                                <w:szCs w:val="52"/>
                              </w:rPr>
                              <w:alias w:val="Título"/>
                              <w:id w:val="-1315561441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/>
                                <w:color w:val="17375E" w:themeColor="text2" w:themeShade="BF"/>
                                <w:sz w:val="52"/>
                                <w:szCs w:val="52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7375E" w:themeColor="text2" w:themeShade="BF"/>
                                  <w:sz w:val="52"/>
                                  <w:szCs w:val="52"/>
                                </w:rPr>
                                <w:t>especificación de casos de uso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alias w:val="Subtítulo"/>
                            <w:id w:val="1615247542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1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hunter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s-C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4" o:spid="_x0000_s1026" o:spt="203" style="position:absolute;left:0pt;margin-left:26.75pt;margin-top:38.3pt;height:720pt;width:18pt;mso-position-horizontal-relative:page;mso-position-vertical-relative:page;z-index:251659264;mso-width-relative:page;mso-height-relative:page;mso-width-percent:29;mso-height-percent:909;" coordsize="228600,9144000" o:gfxdata="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K3b+ejVAAAABQEAAA8AAAAAAAAAAQAgAAAAIgAAAGRycy9kb3du&#10;cmV2LnhtbFBLAQIUABQAAAAIAIdO4kC8Sd3M5gIAALEIAAAOAAAAAAAAAAEAIAAAACQBAABkcnMv&#10;ZTJvRG9jLnhtbFBLBQYAAAAABgAGAFkBAAB8BgAAAAA=&#10;">
                    <o:lock v:ext="edit" aspectratio="f"/>
                    <v:rect id="Rectángulo 115" o:spid="_x0000_s1026" o:spt="1" style="position:absolute;left:0;top:0;height:8782050;width:228600;v-text-anchor:middle;" fillcolor="#C0504D [3205]" filled="t" stroked="f" coordsize="21600,21600" o:gfxdata="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PqR0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  <v:rect id="Rectángulo 116" o:spid="_x0000_s1026" o:spt="1" style="position:absolute;left:0;top:8915400;height:228600;width:228600;v-text-anchor:middle;" fillcolor="#4F81BD [3204]" filled="t" stroked="f" coordsize="21600,21600" o:gfxdata="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23uma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2pt"/>
                      <v:imagedata o:title=""/>
                      <o:lock v:ext="edit" aspectratio="t"/>
                    </v:rect>
                  </v:group>
                </w:pict>
              </mc:Fallback>
            </mc:AlternateContent>
          </w:r>
          <w:r>
            <w:rPr>
              <w:rFonts w:ascii="Stylus BT" w:hAnsi="Stylus BT" w:eastAsia="Stylus BT" w:cs="Stylus BT"/>
              <w:b/>
              <w:color w:val="000000"/>
            </w:rPr>
            <w:br w:type="page"/>
          </w:r>
        </w:p>
      </w:sdtContent>
    </w:sdt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Style w:val="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</w:t>
      </w:r>
    </w:p>
    <w:p>
      <w:pPr>
        <w:pStyle w:val="14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eastAsia="Stylus BT" w:cs="Arial"/>
          <w:color w:val="000000"/>
        </w:rPr>
        <w:t>Una especificación de caso de uso proporciona detalles textuales de un caso de uso. Se proporciona una descripción de ejemplo de una especificación de caso de uso,</w:t>
      </w:r>
      <w:r>
        <w:rPr>
          <w:rFonts w:ascii="Arial" w:hAnsi="Arial" w:cs="Arial"/>
          <w:color w:val="000000"/>
        </w:rPr>
        <w:t xml:space="preserve"> describen además  secuencias de acciones que realiza un sistema y que lleva a un resultado de valor a un actor en específico.</w:t>
      </w:r>
    </w:p>
    <w:p>
      <w:pPr>
        <w:pStyle w:val="14"/>
        <w:shd w:val="clear" w:color="auto" w:fill="FFFFFF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En esencia los casos de uso describen los intercambios entre el sistema que se está describiendo y las personas o sistemas externos que interactúan con el primero, por lo tanto son muy útiles para describir funcionalidades a varios tipos de usuarios y con muchas interfaces.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Arial" w:hAnsi="Arial" w:eastAsia="Stylus BT" w:cs="Arial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p>
      <w:pPr>
        <w:pStyle w:val="2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ESPECIFICACIÓN DE CASOS DE USO</w:t>
      </w:r>
    </w:p>
    <w:p>
      <w:pPr>
        <w:pStyle w:val="3"/>
        <w:rPr>
          <w:rFonts w:ascii="Arial" w:hAnsi="Arial" w:eastAsia="Calibri" w:cs="Arial"/>
          <w:sz w:val="24"/>
          <w:szCs w:val="24"/>
        </w:rPr>
      </w:pPr>
      <w:r>
        <w:rPr>
          <w:rFonts w:ascii="Arial" w:hAnsi="Arial" w:eastAsia="Calibri" w:cs="Arial"/>
          <w:sz w:val="24"/>
          <w:szCs w:val="24"/>
        </w:rPr>
        <w:t>GESTIÓN DE LA SEGURIDAD</w:t>
      </w:r>
    </w:p>
    <w:p>
      <w:pPr>
        <w:pStyle w:val="4"/>
        <w:rPr>
          <w:rFonts w:ascii="Arial" w:hAnsi="Arial" w:eastAsia="Calibri" w:cs="Arial"/>
          <w:sz w:val="24"/>
          <w:szCs w:val="24"/>
        </w:rPr>
      </w:pPr>
      <w:r>
        <w:rPr>
          <w:rFonts w:ascii="Arial" w:hAnsi="Arial" w:eastAsia="Calibri" w:cs="Arial"/>
          <w:sz w:val="24"/>
          <w:szCs w:val="24"/>
        </w:rPr>
        <w:t>Inicio de sesión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Stylus BT" w:hAnsi="Stylus BT" w:eastAsia="Stylus BT" w:cs="Stylus BT"/>
          <w:b/>
          <w:color w:val="000000"/>
        </w:rPr>
      </w:pPr>
    </w:p>
    <w:tbl>
      <w:tblPr>
        <w:tblStyle w:val="20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CU-01 Iniciar sesión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rPr>
                <w:rFonts w:ascii="Stylus BT" w:hAnsi="Stylus BT" w:eastAsia="Stylus BT" w:cs="Stylus BT"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RF1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Iniciar sesión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rPr>
                <w:rFonts w:ascii="Stylus BT" w:hAnsi="Stylus BT" w:eastAsia="Stylus BT" w:cs="Stylus BT"/>
                <w:b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Administrador, coordinador, operario, tostador.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Gestión de la seguridad en el 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de información.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asociados.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-RF2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Casos de uso asociados.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-CU-02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usuario con su rol requiere ingresar al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debe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r>
              <w:t>Secuencia</w:t>
            </w:r>
          </w:p>
          <w:p>
            <w: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Usuario ingresa a la opción iniciar sesión.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el formulario de ingreso con los campos: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-usuario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-contraseña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opciones son: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-Iniciar sesión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los datos: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-usuario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-clave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Y da clic en la opción iniciar sesión.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 ingresados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lo re direcciona a la página principal.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accede al sistema (página principal)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Si la información aportada no es correcta, el sistema cancela la acción. Y muestra un mensaje de </w:t>
            </w:r>
            <w:del w:id="0" w:author="ComputerGAP" w:date="2018-10-18T17:08:53Z">
              <w:r>
                <w:rPr>
                  <w:rFonts w:ascii="Stylus BT" w:hAnsi="Stylus BT" w:eastAsia="Stylus BT" w:cs="Stylus BT"/>
                  <w:lang w:val="en-US"/>
                </w:rPr>
                <w:delText>error</w:delText>
              </w:r>
            </w:del>
            <w:ins w:id="1" w:author="ComputerGAP" w:date="2018-10-18T17:08:53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2" w:author="ComputerGAP" w:date="2018-10-18T17:08:54Z">
              <w:r>
                <w:rPr>
                  <w:rFonts w:ascii="Stylus BT" w:hAnsi="Stylus BT" w:eastAsia="Stylus BT" w:cs="Stylus BT"/>
                  <w:lang w:val="en-US"/>
                </w:rPr>
                <w:t>dverte</w:t>
              </w:r>
            </w:ins>
            <w:ins w:id="3" w:author="ComputerGAP" w:date="2018-10-18T17:08:55Z">
              <w:r>
                <w:rPr>
                  <w:rFonts w:ascii="Stylus BT" w:hAnsi="Stylus BT" w:eastAsia="Stylus BT" w:cs="Stylus BT"/>
                  <w:lang w:val="en-US"/>
                </w:rPr>
                <w:t>ncia</w:t>
              </w:r>
            </w:ins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1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/>
    <w:p/>
    <w:p/>
    <w:p>
      <w:pPr>
        <w:keepNext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Administración de los usuario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ind w:left="864"/>
        <w:rPr>
          <w:rFonts w:ascii="Arial" w:hAnsi="Arial" w:eastAsia="Arial" w:cs="Arial"/>
          <w:b/>
          <w:color w:val="000000"/>
        </w:rPr>
      </w:pPr>
    </w:p>
    <w:tbl>
      <w:tblPr>
        <w:tblStyle w:val="21"/>
        <w:tblW w:w="829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34"/>
        <w:gridCol w:w="770"/>
        <w:gridCol w:w="47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292" w:type="dxa"/>
            <w:gridSpan w:val="3"/>
            <w:shd w:val="clear" w:color="auto" w:fill="1F4E79"/>
          </w:tcPr>
          <w:p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CU-02 REGISTRAR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shd w:val="clear" w:color="auto" w:fill="2F5496"/>
          </w:tcPr>
          <w:p>
            <w:pPr>
              <w:rPr>
                <w:rFonts w:ascii="Stylus BT" w:hAnsi="Stylus BT" w:eastAsia="Stylus BT" w:cs="Stylus BT"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RF2</w:t>
            </w:r>
          </w:p>
        </w:tc>
        <w:tc>
          <w:tcPr>
            <w:tcW w:w="5558" w:type="dxa"/>
            <w:gridSpan w:val="2"/>
            <w:shd w:val="clear" w:color="auto" w:fill="2F5496"/>
          </w:tcPr>
          <w:p>
            <w:pPr>
              <w:rPr>
                <w:color w:val="FFFFFF"/>
              </w:rPr>
            </w:pPr>
            <w:r>
              <w:rPr>
                <w:b/>
                <w:color w:val="FFFFFF"/>
              </w:rPr>
              <w:t>Registrar la información de los usuarios.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shd w:val="clear" w:color="auto" w:fill="2F5496"/>
          </w:tcPr>
          <w:p>
            <w:pPr>
              <w:rPr>
                <w:rFonts w:ascii="Stylus BT" w:hAnsi="Stylus BT" w:eastAsia="Stylus BT" w:cs="Stylus BT"/>
                <w:b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Actores</w:t>
            </w:r>
          </w:p>
        </w:tc>
        <w:tc>
          <w:tcPr>
            <w:tcW w:w="5558" w:type="dxa"/>
            <w:gridSpan w:val="2"/>
            <w:shd w:val="clear" w:color="auto" w:fill="2F5496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Administrador.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-Gestión de la seguridad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información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 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asociados.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Rf-03 Consultar información de los usuario.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RF-04 Modificar información de los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r>
              <w:t>Descripción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se registre un nuevo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no debe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Secuencia</w:t>
            </w:r>
          </w:p>
          <w:p>
            <w:r>
              <w:t>Normal</w:t>
            </w:r>
          </w:p>
        </w:tc>
        <w:tc>
          <w:tcPr>
            <w:tcW w:w="770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administrador ingresa a la opción registrar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despliega un formulario con los siguientes campos para </w:t>
            </w:r>
            <w:del w:id="4" w:author="ComputerGAP" w:date="2018-10-18T17:09:42Z">
              <w:r>
                <w:rPr>
                  <w:rFonts w:ascii="Stylus BT" w:hAnsi="Stylus BT" w:eastAsia="Stylus BT" w:cs="Stylus BT"/>
                  <w:lang w:val="en-US"/>
                </w:rPr>
                <w:delText xml:space="preserve">incorporar </w:delText>
              </w:r>
            </w:del>
            <w:ins w:id="5" w:author="ComputerGAP" w:date="2018-10-18T17:09:42Z">
              <w:r>
                <w:rPr>
                  <w:rFonts w:ascii="Stylus BT" w:hAnsi="Stylus BT" w:eastAsia="Stylus BT" w:cs="Stylus BT"/>
                  <w:lang w:val="en-US"/>
                </w:rPr>
                <w:t>regis</w:t>
              </w:r>
            </w:ins>
            <w:ins w:id="6" w:author="ComputerGAP" w:date="2018-10-18T17:09:43Z">
              <w:r>
                <w:rPr>
                  <w:rFonts w:ascii="Stylus BT" w:hAnsi="Stylus BT" w:eastAsia="Stylus BT" w:cs="Stylus BT"/>
                  <w:lang w:val="en-US"/>
                </w:rPr>
                <w:t xml:space="preserve">trr </w:t>
              </w:r>
            </w:ins>
            <w:del w:id="7" w:author="ComputerGAP" w:date="2018-10-18T17:09:44Z">
              <w:r>
                <w:rPr>
                  <w:rFonts w:ascii="Stylus BT" w:hAnsi="Stylus BT" w:eastAsia="Stylus BT" w:cs="Stylus BT"/>
                </w:rPr>
                <w:delText>e</w:delText>
              </w:r>
            </w:del>
            <w:del w:id="8" w:author="ComputerGAP" w:date="2018-10-18T17:09:45Z">
              <w:r>
                <w:rPr>
                  <w:rFonts w:ascii="Stylus BT" w:hAnsi="Stylus BT" w:eastAsia="Stylus BT" w:cs="Stylus BT"/>
                </w:rPr>
                <w:delText>n</w:delText>
              </w:r>
            </w:del>
            <w:ins w:id="9" w:author="ComputerGAP" w:date="2018-10-18T17:09:45Z">
              <w:r>
                <w:rPr>
                  <w:rFonts w:ascii="Stylus BT" w:hAnsi="Stylus BT" w:eastAsia="Stylus BT" w:cs="Stylus BT"/>
                  <w:lang w:val="en-US"/>
                </w:rPr>
                <w:t>u</w:t>
              </w:r>
            </w:ins>
            <w:ins w:id="10" w:author="ComputerGAP" w:date="2018-10-18T17:09:46Z">
              <w:r>
                <w:rPr>
                  <w:rFonts w:ascii="Stylus BT" w:hAnsi="Stylus BT" w:eastAsia="Stylus BT" w:cs="Stylus BT"/>
                  <w:lang w:val="en-US"/>
                </w:rPr>
                <w:t>n</w:t>
              </w:r>
            </w:ins>
            <w:r>
              <w:rPr>
                <w:rFonts w:ascii="Stylus BT" w:hAnsi="Stylus BT" w:eastAsia="Stylus BT" w:cs="Stylus BT"/>
              </w:rPr>
              <w:t xml:space="preserve"> nuevo usuario.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personales: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Rol, usuario, contraseña,</w:t>
            </w:r>
            <w:ins w:id="11" w:author="ComputerGAP" w:date="2018-10-18T17:09:5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2" w:author="ComputerGAP" w:date="2018-10-18T17:09:53Z">
              <w:r>
                <w:rPr>
                  <w:rFonts w:ascii="Stylus BT" w:hAnsi="Stylus BT" w:eastAsia="Stylus BT" w:cs="Stylus BT"/>
                  <w:lang w:val="en-US"/>
                </w:rPr>
                <w:t>confirm</w:t>
              </w:r>
            </w:ins>
            <w:ins w:id="13" w:author="ComputerGAP" w:date="2018-10-18T17:09:54Z">
              <w:r>
                <w:rPr>
                  <w:rFonts w:ascii="Stylus BT" w:hAnsi="Stylus BT" w:eastAsia="Stylus BT" w:cs="Stylus BT"/>
                  <w:lang w:val="en-US"/>
                </w:rPr>
                <w:t>ar contr</w:t>
              </w:r>
            </w:ins>
            <w:ins w:id="14" w:author="ComputerGAP" w:date="2018-10-18T17:09:55Z">
              <w:r>
                <w:rPr>
                  <w:rFonts w:ascii="Stylus BT" w:hAnsi="Stylus BT" w:eastAsia="Stylus BT" w:cs="Stylus BT"/>
                  <w:lang w:val="en-US"/>
                </w:rPr>
                <w:t>ase</w:t>
              </w:r>
            </w:ins>
            <w:ins w:id="15" w:author="ComputerGAP" w:date="2018-10-18T17:09:57Z">
              <w:r>
                <w:rPr>
                  <w:rFonts w:ascii="Stylus BT" w:hAnsi="Stylus BT" w:eastAsia="Stylus BT" w:cs="Stylus BT"/>
                  <w:lang w:val="en-US"/>
                </w:rPr>
                <w:t>na</w:t>
              </w:r>
            </w:ins>
            <w:r>
              <w:rPr>
                <w:rFonts w:ascii="Stylus BT" w:hAnsi="Stylus BT" w:eastAsia="Stylus BT" w:cs="Stylus BT"/>
              </w:rPr>
              <w:t xml:space="preserve"> número de identificación, nombre, apellidos, fecha de nacimiento, sexo, dirección, correo y teléfonos de contacto, estado.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Las opciones son.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-cancelar, registrar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administrador diligencia el formulario.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guarda el nuevo usuario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registrado puede ingresar al sistema, con los permisos necesarios de acuerdo al rol.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restart"/>
          </w:tcPr>
          <w:p>
            <w:r>
              <w:t>Excepciones</w:t>
            </w: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administrador da clic en la opción cancelar, termina el caso de uso.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Si la información aportada no es </w:t>
            </w:r>
            <w:del w:id="16" w:author="ComputerGAP" w:date="2018-10-18T17:10:31Z">
              <w:r>
                <w:rPr>
                  <w:rFonts w:ascii="Stylus BT" w:hAnsi="Stylus BT" w:eastAsia="Stylus BT" w:cs="Stylus BT"/>
                  <w:lang w:val="en-US"/>
                </w:rPr>
                <w:delText>correcta</w:delText>
              </w:r>
            </w:del>
            <w:ins w:id="17" w:author="ComputerGAP" w:date="2018-10-18T17:10:31Z">
              <w:r>
                <w:rPr>
                  <w:rFonts w:ascii="Stylus BT" w:hAnsi="Stylus BT" w:eastAsia="Stylus BT" w:cs="Stylus BT"/>
                  <w:lang w:val="en-US"/>
                </w:rPr>
                <w:t>va</w:t>
              </w:r>
            </w:ins>
            <w:ins w:id="18" w:author="ComputerGAP" w:date="2018-10-18T17:10:32Z">
              <w:r>
                <w:rPr>
                  <w:rFonts w:ascii="Stylus BT" w:hAnsi="Stylus BT" w:eastAsia="Stylus BT" w:cs="Stylus BT"/>
                  <w:lang w:val="en-US"/>
                </w:rPr>
                <w:t>lida</w:t>
              </w:r>
            </w:ins>
            <w:r>
              <w:rPr>
                <w:rFonts w:ascii="Stylus BT" w:hAnsi="Stylus BT" w:eastAsia="Stylus BT" w:cs="Stylus BT"/>
              </w:rPr>
              <w:t xml:space="preserve">, el sistema cancela el registro, y muestra un mensaje de </w:t>
            </w:r>
            <w:del w:id="19" w:author="ComputerGAP" w:date="2018-10-18T17:10:38Z">
              <w:r>
                <w:rPr>
                  <w:rFonts w:ascii="Stylus BT" w:hAnsi="Stylus BT" w:eastAsia="Stylus BT" w:cs="Stylus BT"/>
                  <w:lang w:val="en-US"/>
                </w:rPr>
                <w:delText>error</w:delText>
              </w:r>
            </w:del>
            <w:ins w:id="20" w:author="ComputerGAP" w:date="2018-10-18T17:10:38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21" w:author="ComputerGAP" w:date="2018-10-18T17:10:39Z">
              <w:r>
                <w:rPr>
                  <w:rFonts w:ascii="Stylus BT" w:hAnsi="Stylus BT" w:eastAsia="Stylus BT" w:cs="Stylus BT"/>
                  <w:lang w:val="en-US"/>
                </w:rPr>
                <w:t>vd</w:t>
              </w:r>
            </w:ins>
            <w:ins w:id="22" w:author="ComputerGAP" w:date="2018-10-18T17:10:40Z">
              <w:r>
                <w:rPr>
                  <w:rFonts w:ascii="Stylus BT" w:hAnsi="Stylus BT" w:eastAsia="Stylus BT" w:cs="Stylus BT"/>
                  <w:lang w:val="en-US"/>
                </w:rPr>
                <w:t>er</w:t>
              </w:r>
            </w:ins>
            <w:ins w:id="23" w:author="ComputerGAP" w:date="2018-10-18T17:10:41Z">
              <w:r>
                <w:rPr>
                  <w:rFonts w:ascii="Stylus BT" w:hAnsi="Stylus BT" w:eastAsia="Stylus BT" w:cs="Stylus BT"/>
                  <w:lang w:val="en-US"/>
                </w:rPr>
                <w:t>tenc</w:t>
              </w:r>
            </w:ins>
            <w:ins w:id="24" w:author="ComputerGAP" w:date="2018-10-18T17:10:42Z">
              <w:r>
                <w:rPr>
                  <w:rFonts w:ascii="Stylus BT" w:hAnsi="Stylus BT" w:eastAsia="Stylus BT" w:cs="Stylus BT"/>
                  <w:lang w:val="en-US"/>
                </w:rPr>
                <w:t>ia</w:t>
              </w:r>
            </w:ins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sistema detecta que el nuevo usuario ya existe</w:t>
            </w:r>
            <w:ins w:id="25" w:author="ComputerGAP" w:date="2018-10-18T17:10:55Z">
              <w:r>
                <w:rPr>
                  <w:rFonts w:ascii="Stylus BT" w:hAnsi="Stylus BT" w:eastAsia="Stylus BT" w:cs="Stylus BT"/>
                  <w:lang w:val="en-US"/>
                </w:rPr>
                <w:t xml:space="preserve"> (</w:t>
              </w:r>
            </w:ins>
            <w:ins w:id="26" w:author="ComputerGAP" w:date="2018-10-18T17:10:57Z">
              <w:r>
                <w:rPr>
                  <w:rFonts w:ascii="Stylus BT" w:hAnsi="Stylus BT" w:eastAsia="Stylus BT" w:cs="Stylus BT"/>
                  <w:lang w:val="en-US"/>
                </w:rPr>
                <w:t>val</w:t>
              </w:r>
            </w:ins>
            <w:ins w:id="27" w:author="ComputerGAP" w:date="2018-10-18T17:10:58Z">
              <w:r>
                <w:rPr>
                  <w:rFonts w:ascii="Stylus BT" w:hAnsi="Stylus BT" w:eastAsia="Stylus BT" w:cs="Stylus BT"/>
                  <w:lang w:val="en-US"/>
                </w:rPr>
                <w:t>idar p</w:t>
              </w:r>
            </w:ins>
            <w:ins w:id="28" w:author="ComputerGAP" w:date="2018-10-18T17:10:59Z">
              <w:r>
                <w:rPr>
                  <w:rFonts w:ascii="Stylus BT" w:hAnsi="Stylus BT" w:eastAsia="Stylus BT" w:cs="Stylus BT"/>
                  <w:lang w:val="en-US"/>
                </w:rPr>
                <w:t>or numer</w:t>
              </w:r>
            </w:ins>
            <w:ins w:id="29" w:author="ComputerGAP" w:date="2018-10-18T17:11:00Z">
              <w:r>
                <w:rPr>
                  <w:rFonts w:ascii="Stylus BT" w:hAnsi="Stylus BT" w:eastAsia="Stylus BT" w:cs="Stylus BT"/>
                  <w:lang w:val="en-US"/>
                </w:rPr>
                <w:t>o de c</w:t>
              </w:r>
            </w:ins>
            <w:ins w:id="30" w:author="ComputerGAP" w:date="2018-10-18T17:11:05Z">
              <w:r>
                <w:rPr>
                  <w:rFonts w:ascii="Stylus BT" w:hAnsi="Stylus BT" w:eastAsia="Stylus BT" w:cs="Stylus BT"/>
                  <w:lang w:val="en-US"/>
                </w:rPr>
                <w:t>é</w:t>
              </w:r>
            </w:ins>
            <w:ins w:id="31" w:author="ComputerGAP" w:date="2018-10-18T17:11:01Z">
              <w:r>
                <w:rPr>
                  <w:rFonts w:ascii="Stylus BT" w:hAnsi="Stylus BT" w:eastAsia="Stylus BT" w:cs="Stylus BT"/>
                  <w:lang w:val="en-US"/>
                </w:rPr>
                <w:t>dula</w:t>
              </w:r>
            </w:ins>
            <w:ins w:id="32" w:author="ComputerGAP" w:date="2018-10-18T17:10:55Z">
              <w:r>
                <w:rPr>
                  <w:rFonts w:ascii="Stylus BT" w:hAnsi="Stylus BT" w:eastAsia="Stylus BT" w:cs="Stylus BT"/>
                  <w:lang w:val="en-US"/>
                </w:rPr>
                <w:t>)</w:t>
              </w:r>
            </w:ins>
            <w:r>
              <w:rPr>
                <w:rFonts w:ascii="Stylus BT" w:hAnsi="Stylus BT" w:eastAsia="Stylus BT" w:cs="Stylus BT"/>
              </w:rPr>
              <w:t>, el sistema muestra un mensaje y permite modificar los datos. A continuación este caso de uso continúa.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292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70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70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788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558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3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558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frecuencia será mucho mayor durante los dos primeros meses, probablemente 100 veces/día</w:t>
            </w:r>
          </w:p>
        </w:tc>
      </w:tr>
    </w:tbl>
    <w:p/>
    <w:p>
      <w:pPr>
        <w:keepNext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Calibri" w:hAnsi="Calibri" w:eastAsia="Calibri" w:cs="Calibri"/>
          <w:b/>
          <w:color w:val="000000"/>
          <w:sz w:val="26"/>
          <w:szCs w:val="26"/>
        </w:rPr>
      </w:pPr>
      <w:r>
        <w:rPr>
          <w:rFonts w:ascii="Calibri" w:hAnsi="Calibri" w:eastAsia="Calibri" w:cs="Calibri"/>
          <w:b/>
          <w:color w:val="000000"/>
          <w:sz w:val="26"/>
          <w:szCs w:val="26"/>
        </w:rPr>
        <w:t xml:space="preserve">Consultar  usuario                                                                                       </w:t>
      </w:r>
    </w:p>
    <w:tbl>
      <w:tblPr>
        <w:tblStyle w:val="22"/>
        <w:tblW w:w="829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6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292" w:type="dxa"/>
            <w:gridSpan w:val="3"/>
            <w:shd w:val="clear" w:color="auto" w:fill="1F4E79"/>
          </w:tcPr>
          <w:p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CU-03 CONSULTAR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RF</w:t>
            </w:r>
            <w:r>
              <w:rPr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5411" w:type="dxa"/>
            <w:gridSpan w:val="2"/>
            <w:shd w:val="clear" w:color="auto" w:fill="1F4E79"/>
          </w:tcPr>
          <w:p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Consultar la Información de un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Actores:</w:t>
            </w:r>
          </w:p>
        </w:tc>
        <w:tc>
          <w:tcPr>
            <w:tcW w:w="5411" w:type="dxa"/>
            <w:gridSpan w:val="2"/>
            <w:shd w:val="clear" w:color="auto" w:fill="1F4E79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Administrador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b/>
              </w:rPr>
            </w:pPr>
            <w:r>
              <w:rPr>
                <w:b/>
              </w:rPr>
              <w:t>Objetivos asociados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Gestionar la seguridad en el 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b/>
              </w:rPr>
            </w:pPr>
            <w:r>
              <w:rPr>
                <w:b/>
              </w:rPr>
              <w:t>Requisito de información.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RI-03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RF4-Modificar la información de los usuarios.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RF5-Cambiar estado del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r>
              <w:t>Descripción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administrador lo considere oportuno.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debe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r>
              <w:t>Secuencia</w:t>
            </w:r>
          </w:p>
          <w:p>
            <w: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administrador ingresa a la opción de consultar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ins w:id="33" w:author="ComputerGAP" w:date="2018-10-18T17:15:53Z">
              <w:r>
                <w:rPr>
                  <w:rFonts w:ascii="Stylus BT" w:hAnsi="Stylus BT" w:eastAsia="Stylus BT" w:cs="Stylus BT"/>
                  <w:lang w:val="en-US"/>
                </w:rPr>
                <w:t>-</w:t>
              </w:r>
            </w:ins>
            <w:r>
              <w:rPr>
                <w:rFonts w:ascii="Stylus BT" w:hAnsi="Stylus BT" w:eastAsia="Stylus BT" w:cs="Stylus BT"/>
              </w:rPr>
              <w:t>El sistema despliega una lista con los usuarios registrados</w:t>
            </w:r>
            <w:ins w:id="34" w:author="ComputerGAP" w:date="2018-10-18T17:12:56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35" w:author="ComputerGAP" w:date="2018-10-18T17:13:07Z">
              <w:r>
                <w:rPr>
                  <w:rFonts w:ascii="Stylus BT" w:hAnsi="Stylus BT" w:eastAsia="Stylus BT" w:cs="Stylus BT"/>
                  <w:lang w:val="en-US"/>
                </w:rPr>
                <w:t xml:space="preserve">la </w:t>
              </w:r>
            </w:ins>
            <w:ins w:id="36" w:author="ComputerGAP" w:date="2018-10-18T17:13:08Z">
              <w:r>
                <w:rPr>
                  <w:rFonts w:ascii="Stylus BT" w:hAnsi="Stylus BT" w:eastAsia="Stylus BT" w:cs="Stylus BT"/>
                  <w:lang w:val="en-US"/>
                </w:rPr>
                <w:t xml:space="preserve">cual </w:t>
              </w:r>
            </w:ins>
            <w:ins w:id="37" w:author="ComputerGAP" w:date="2018-10-18T17:13:09Z">
              <w:r>
                <w:rPr>
                  <w:rFonts w:ascii="Stylus BT" w:hAnsi="Stylus BT" w:eastAsia="Stylus BT" w:cs="Stylus BT"/>
                  <w:lang w:val="en-US"/>
                </w:rPr>
                <w:t>consta</w:t>
              </w:r>
            </w:ins>
            <w:ins w:id="38" w:author="ComputerGAP" w:date="2018-10-18T17:13:10Z">
              <w:r>
                <w:rPr>
                  <w:rFonts w:ascii="Stylus BT" w:hAnsi="Stylus BT" w:eastAsia="Stylus BT" w:cs="Stylus BT"/>
                  <w:lang w:val="en-US"/>
                </w:rPr>
                <w:t xml:space="preserve"> de l</w:t>
              </w:r>
            </w:ins>
            <w:ins w:id="39" w:author="ComputerGAP" w:date="2018-10-18T17:13:11Z">
              <w:r>
                <w:rPr>
                  <w:rFonts w:ascii="Stylus BT" w:hAnsi="Stylus BT" w:eastAsia="Stylus BT" w:cs="Stylus BT"/>
                  <w:lang w:val="en-US"/>
                </w:rPr>
                <w:t>os</w:t>
              </w:r>
            </w:ins>
            <w:ins w:id="40" w:author="ComputerGAP" w:date="2018-10-18T17:16:00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del w:id="41" w:author="ComputerGAP" w:date="2018-10-18T17:15:59Z">
              <w:r>
                <w:rPr>
                  <w:rFonts w:ascii="Stylus BT" w:hAnsi="Stylus BT" w:eastAsia="Stylus BT" w:cs="Stylus BT"/>
                </w:rPr>
                <w:delText xml:space="preserve"> muestra  </w:delText>
              </w:r>
            </w:del>
            <w:del w:id="42" w:author="ComputerGAP" w:date="2018-10-18T17:15:58Z">
              <w:r>
                <w:rPr>
                  <w:rFonts w:ascii="Stylus BT" w:hAnsi="Stylus BT" w:eastAsia="Stylus BT" w:cs="Stylus BT"/>
                </w:rPr>
                <w:delText xml:space="preserve">los </w:delText>
              </w:r>
            </w:del>
            <w:r>
              <w:rPr>
                <w:rFonts w:ascii="Stylus BT" w:hAnsi="Stylus BT" w:eastAsia="Stylus BT" w:cs="Stylus BT"/>
              </w:rPr>
              <w:t xml:space="preserve">siguientes campos: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de identificación,</w:t>
            </w:r>
            <w:ins w:id="43" w:author="ComputerGAP" w:date="2018-10-18T17:12:0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44" w:author="ComputerGAP" w:date="2018-10-18T17:12:06Z">
              <w:r>
                <w:rPr>
                  <w:rFonts w:ascii="Stylus BT" w:hAnsi="Stylus BT" w:eastAsia="Stylus BT" w:cs="Stylus BT"/>
                  <w:lang w:val="en-US"/>
                </w:rPr>
                <w:t>usuario</w:t>
              </w:r>
            </w:ins>
            <w:ins w:id="45" w:author="ComputerGAP" w:date="2018-10-18T17:12:07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46" w:author="ComputerGAP" w:date="2018-10-18T17:12:08Z">
              <w:r>
                <w:rPr>
                  <w:rFonts w:ascii="Stylus BT" w:hAnsi="Stylus BT" w:eastAsia="Stylus BT" w:cs="Stylus BT"/>
                  <w:lang w:val="en-US"/>
                </w:rPr>
                <w:t>nomb</w:t>
              </w:r>
            </w:ins>
            <w:ins w:id="47" w:author="ComputerGAP" w:date="2018-10-18T17:12:09Z">
              <w:r>
                <w:rPr>
                  <w:rFonts w:ascii="Stylus BT" w:hAnsi="Stylus BT" w:eastAsia="Stylus BT" w:cs="Stylus BT"/>
                  <w:lang w:val="en-US"/>
                </w:rPr>
                <w:t>re</w:t>
              </w:r>
            </w:ins>
            <w:ins w:id="48" w:author="ComputerGAP" w:date="2018-10-18T17:12:10Z">
              <w:r>
                <w:rPr>
                  <w:rFonts w:ascii="Stylus BT" w:hAnsi="Stylus BT" w:eastAsia="Stylus BT" w:cs="Stylus BT"/>
                  <w:lang w:val="en-US"/>
                </w:rPr>
                <w:t>s</w:t>
              </w:r>
            </w:ins>
            <w:ins w:id="49" w:author="ComputerGAP" w:date="2018-10-18T17:12:11Z">
              <w:r>
                <w:rPr>
                  <w:rFonts w:ascii="Stylus BT" w:hAnsi="Stylus BT" w:eastAsia="Stylus BT" w:cs="Stylus BT"/>
                  <w:lang w:val="en-US"/>
                </w:rPr>
                <w:t>, a</w:t>
              </w:r>
            </w:ins>
            <w:ins w:id="50" w:author="ComputerGAP" w:date="2018-10-18T17:12:49Z">
              <w:r>
                <w:rPr>
                  <w:rFonts w:ascii="Stylus BT" w:hAnsi="Stylus BT" w:eastAsia="Stylus BT" w:cs="Stylus BT"/>
                  <w:lang w:val="en-US"/>
                </w:rPr>
                <w:t>p</w:t>
              </w:r>
            </w:ins>
            <w:ins w:id="51" w:author="ComputerGAP" w:date="2018-10-18T17:12:12Z">
              <w:r>
                <w:rPr>
                  <w:rFonts w:ascii="Stylus BT" w:hAnsi="Stylus BT" w:eastAsia="Stylus BT" w:cs="Stylus BT"/>
                  <w:lang w:val="en-US"/>
                </w:rPr>
                <w:t>ellid</w:t>
              </w:r>
            </w:ins>
            <w:ins w:id="52" w:author="ComputerGAP" w:date="2018-10-18T17:12:13Z">
              <w:r>
                <w:rPr>
                  <w:rFonts w:ascii="Stylus BT" w:hAnsi="Stylus BT" w:eastAsia="Stylus BT" w:cs="Stylus BT"/>
                  <w:lang w:val="en-US"/>
                </w:rPr>
                <w:t xml:space="preserve">os </w:t>
              </w:r>
            </w:ins>
            <w:ins w:id="53" w:author="ComputerGAP" w:date="2018-10-18T17:12:14Z">
              <w:r>
                <w:rPr>
                  <w:rFonts w:ascii="Stylus BT" w:hAnsi="Stylus BT" w:eastAsia="Stylus BT" w:cs="Stylus BT"/>
                  <w:lang w:val="en-US"/>
                </w:rPr>
                <w:t>,</w:t>
              </w:r>
            </w:ins>
            <w:r>
              <w:rPr>
                <w:rFonts w:ascii="Stylus BT" w:hAnsi="Stylus BT" w:eastAsia="Stylus BT" w:cs="Stylus BT"/>
              </w:rPr>
              <w:t xml:space="preserve"> rol</w:t>
            </w:r>
            <w:ins w:id="54" w:author="ComputerGAP" w:date="2018-10-18T17:14:45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55" w:author="ComputerGAP" w:date="2018-10-18T17:14:46Z">
              <w:r>
                <w:rPr>
                  <w:rFonts w:ascii="Stylus BT" w:hAnsi="Stylus BT" w:eastAsia="Stylus BT" w:cs="Stylus BT"/>
                </w:rPr>
                <w:t xml:space="preserve"> modificar, cambiar estado</w:t>
              </w:r>
            </w:ins>
            <w:del w:id="56" w:author="ComputerGAP" w:date="2018-10-18T17:14:45Z">
              <w:r>
                <w:rPr>
                  <w:rFonts w:ascii="Stylus BT" w:hAnsi="Stylus BT" w:eastAsia="Stylus BT" w:cs="Stylus BT"/>
                </w:rPr>
                <w:delText>.</w:delText>
              </w:r>
            </w:del>
          </w:p>
          <w:p>
            <w:pPr>
              <w:rPr>
                <w:rFonts w:ascii="Stylus BT" w:hAnsi="Stylus BT" w:eastAsia="Stylus BT" w:cs="Stylus BT"/>
              </w:rPr>
            </w:pPr>
            <w:ins w:id="57" w:author="ComputerGAP" w:date="2018-10-18T17:15:49Z">
              <w:r>
                <w:rPr>
                  <w:rFonts w:ascii="Stylus BT" w:hAnsi="Stylus BT" w:eastAsia="Stylus BT" w:cs="Stylus BT"/>
                  <w:lang w:val="en-US"/>
                </w:rPr>
                <w:t>-</w:t>
              </w:r>
            </w:ins>
            <w:ins w:id="58" w:author="ComputerGAP" w:date="2018-10-18T17:13:21Z">
              <w:r>
                <w:rPr>
                  <w:rFonts w:ascii="Stylus BT" w:hAnsi="Stylus BT" w:eastAsia="Stylus BT" w:cs="Stylus BT"/>
                  <w:lang w:val="en-US"/>
                </w:rPr>
                <w:t>Tambi</w:t>
              </w:r>
            </w:ins>
            <w:ins w:id="59" w:author="ComputerGAP" w:date="2018-10-18T17:13:22Z">
              <w:r>
                <w:rPr>
                  <w:rFonts w:ascii="Stylus BT" w:hAnsi="Stylus BT" w:eastAsia="Stylus BT" w:cs="Stylus BT"/>
                  <w:lang w:val="en-US"/>
                </w:rPr>
                <w:t xml:space="preserve">en se </w:t>
              </w:r>
            </w:ins>
            <w:ins w:id="60" w:author="ComputerGAP" w:date="2018-10-18T17:13:36Z">
              <w:r>
                <w:rPr>
                  <w:rFonts w:ascii="Stylus BT" w:hAnsi="Stylus BT" w:eastAsia="Stylus BT" w:cs="Stylus BT"/>
                  <w:lang w:val="en-US"/>
                </w:rPr>
                <w:t>des</w:t>
              </w:r>
            </w:ins>
            <w:ins w:id="61" w:author="ComputerGAP" w:date="2018-10-18T17:13:37Z">
              <w:r>
                <w:rPr>
                  <w:rFonts w:ascii="Stylus BT" w:hAnsi="Stylus BT" w:eastAsia="Stylus BT" w:cs="Stylus BT"/>
                  <w:lang w:val="en-US"/>
                </w:rPr>
                <w:t>plega</w:t>
              </w:r>
            </w:ins>
            <w:ins w:id="62" w:author="ComputerGAP" w:date="2018-10-18T17:13:38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63" w:author="ComputerGAP" w:date="2018-10-18T17:14:54Z">
              <w:r>
                <w:rPr>
                  <w:rFonts w:ascii="Stylus BT" w:hAnsi="Stylus BT" w:eastAsia="Stylus BT" w:cs="Stylus BT"/>
                  <w:lang w:val="en-US"/>
                </w:rPr>
                <w:t>un</w:t>
              </w:r>
            </w:ins>
            <w:ins w:id="64" w:author="ComputerGAP" w:date="2018-10-18T17:14:5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65" w:author="ComputerGAP" w:date="2018-10-18T17:13:38Z">
              <w:r>
                <w:rPr>
                  <w:rFonts w:ascii="Stylus BT" w:hAnsi="Stylus BT" w:eastAsia="Stylus BT" w:cs="Stylus BT"/>
                  <w:lang w:val="en-US"/>
                </w:rPr>
                <w:t>c</w:t>
              </w:r>
            </w:ins>
            <w:ins w:id="66" w:author="ComputerGAP" w:date="2018-10-18T17:13:39Z">
              <w:r>
                <w:rPr>
                  <w:rFonts w:ascii="Stylus BT" w:hAnsi="Stylus BT" w:eastAsia="Stylus BT" w:cs="Stylus BT"/>
                  <w:lang w:val="en-US"/>
                </w:rPr>
                <w:t xml:space="preserve">ampo </w:t>
              </w:r>
            </w:ins>
            <w:ins w:id="67" w:author="ComputerGAP" w:date="2018-10-18T17:13:40Z">
              <w:r>
                <w:rPr>
                  <w:rFonts w:ascii="Stylus BT" w:hAnsi="Stylus BT" w:eastAsia="Stylus BT" w:cs="Stylus BT"/>
                  <w:lang w:val="en-US"/>
                </w:rPr>
                <w:t>para i</w:t>
              </w:r>
            </w:ins>
            <w:ins w:id="68" w:author="ComputerGAP" w:date="2018-10-18T17:13:41Z">
              <w:r>
                <w:rPr>
                  <w:rFonts w:ascii="Stylus BT" w:hAnsi="Stylus BT" w:eastAsia="Stylus BT" w:cs="Stylus BT"/>
                  <w:lang w:val="en-US"/>
                </w:rPr>
                <w:t>ngr</w:t>
              </w:r>
            </w:ins>
            <w:ins w:id="69" w:author="ComputerGAP" w:date="2018-10-18T17:13:42Z">
              <w:r>
                <w:rPr>
                  <w:rFonts w:ascii="Stylus BT" w:hAnsi="Stylus BT" w:eastAsia="Stylus BT" w:cs="Stylus BT"/>
                  <w:lang w:val="en-US"/>
                </w:rPr>
                <w:t xml:space="preserve">esar </w:t>
              </w:r>
            </w:ins>
            <w:ins w:id="70" w:author="ComputerGAP" w:date="2018-10-18T17:14:05Z">
              <w:r>
                <w:rPr>
                  <w:rFonts w:ascii="Stylus BT" w:hAnsi="Stylus BT" w:eastAsia="Stylus BT" w:cs="Stylus BT"/>
                  <w:lang w:val="en-US"/>
                </w:rPr>
                <w:t xml:space="preserve">un </w:t>
              </w:r>
            </w:ins>
            <w:ins w:id="71" w:author="ComputerGAP" w:date="2018-10-18T17:14:06Z">
              <w:r>
                <w:rPr>
                  <w:rFonts w:ascii="Stylus BT" w:hAnsi="Stylus BT" w:eastAsia="Stylus BT" w:cs="Stylus BT"/>
                  <w:lang w:val="en-US"/>
                </w:rPr>
                <w:t>text</w:t>
              </w:r>
            </w:ins>
            <w:ins w:id="72" w:author="ComputerGAP" w:date="2018-10-18T17:14:07Z">
              <w:r>
                <w:rPr>
                  <w:rFonts w:ascii="Stylus BT" w:hAnsi="Stylus BT" w:eastAsia="Stylus BT" w:cs="Stylus BT"/>
                  <w:lang w:val="en-US"/>
                </w:rPr>
                <w:t>o</w:t>
              </w:r>
            </w:ins>
            <w:ins w:id="73" w:author="ComputerGAP" w:date="2018-10-18T17:14:08Z">
              <w:r>
                <w:rPr>
                  <w:rFonts w:ascii="Stylus BT" w:hAnsi="Stylus BT" w:eastAsia="Stylus BT" w:cs="Stylus BT"/>
                  <w:lang w:val="en-US"/>
                </w:rPr>
                <w:t xml:space="preserve"> de</w:t>
              </w:r>
            </w:ins>
            <w:ins w:id="74" w:author="ComputerGAP" w:date="2018-10-18T17:14:09Z">
              <w:r>
                <w:rPr>
                  <w:rFonts w:ascii="Stylus BT" w:hAnsi="Stylus BT" w:eastAsia="Stylus BT" w:cs="Stylus BT"/>
                  <w:lang w:val="en-US"/>
                </w:rPr>
                <w:t xml:space="preserve"> busque</w:t>
              </w:r>
            </w:ins>
            <w:ins w:id="75" w:author="ComputerGAP" w:date="2018-10-18T17:14:10Z">
              <w:r>
                <w:rPr>
                  <w:rFonts w:ascii="Stylus BT" w:hAnsi="Stylus BT" w:eastAsia="Stylus BT" w:cs="Stylus BT"/>
                  <w:lang w:val="en-US"/>
                </w:rPr>
                <w:t xml:space="preserve">da </w:t>
              </w:r>
            </w:ins>
            <w:ins w:id="76" w:author="ComputerGAP" w:date="2018-10-18T17:14:11Z">
              <w:r>
                <w:rPr>
                  <w:rFonts w:ascii="Stylus BT" w:hAnsi="Stylus BT" w:eastAsia="Stylus BT" w:cs="Stylus BT"/>
                  <w:lang w:val="en-US"/>
                </w:rPr>
                <w:t>y</w:t>
              </w:r>
            </w:ins>
            <w:del w:id="77" w:author="ComputerGAP" w:date="2018-10-18T17:14:11Z">
              <w:r>
                <w:rPr>
                  <w:rFonts w:ascii="Stylus BT" w:hAnsi="Stylus BT" w:eastAsia="Stylus BT" w:cs="Stylus BT"/>
                </w:rPr>
                <w:delText>Y</w:delText>
              </w:r>
            </w:del>
            <w:r>
              <w:rPr>
                <w:rFonts w:ascii="Stylus BT" w:hAnsi="Stylus BT" w:eastAsia="Stylus BT" w:cs="Stylus BT"/>
              </w:rPr>
              <w:t xml:space="preserve"> la opci</w:t>
            </w:r>
            <w:ins w:id="78" w:author="ComputerGAP" w:date="2018-10-18T17:12:22Z">
              <w:r>
                <w:rPr>
                  <w:rFonts w:ascii="Stylus BT" w:hAnsi="Stylus BT" w:eastAsia="Stylus BT" w:cs="Stylus BT"/>
                  <w:lang w:val="en-US"/>
                </w:rPr>
                <w:t>o</w:t>
              </w:r>
            </w:ins>
            <w:del w:id="79" w:author="ComputerGAP" w:date="2018-10-18T17:12:22Z">
              <w:r>
                <w:rPr>
                  <w:rFonts w:ascii="Stylus BT" w:hAnsi="Stylus BT" w:eastAsia="Stylus BT" w:cs="Stylus BT"/>
                </w:rPr>
                <w:delText>ó</w:delText>
              </w:r>
            </w:del>
            <w:r>
              <w:rPr>
                <w:rFonts w:ascii="Stylus BT" w:hAnsi="Stylus BT" w:eastAsia="Stylus BT" w:cs="Stylus BT"/>
              </w:rPr>
              <w:t>n</w:t>
            </w:r>
            <w:ins w:id="80" w:author="ComputerGAP" w:date="2018-10-18T17:16:08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del w:id="81" w:author="ComputerGAP" w:date="2018-10-18T17:16:08Z">
              <w:r>
                <w:rPr>
                  <w:rFonts w:ascii="Stylus BT" w:hAnsi="Stylus BT" w:eastAsia="Stylus BT" w:cs="Stylus BT"/>
                </w:rPr>
                <w:delText>:</w:delText>
              </w:r>
            </w:del>
            <w:del w:id="82" w:author="ComputerGAP" w:date="2018-10-18T17:16:07Z">
              <w:r>
                <w:rPr>
                  <w:rFonts w:ascii="Stylus BT" w:hAnsi="Stylus BT" w:eastAsia="Stylus BT" w:cs="Stylus BT"/>
                </w:rPr>
                <w:delText xml:space="preserve"> </w:delText>
              </w:r>
            </w:del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</w:t>
            </w:r>
            <w:ins w:id="83" w:author="ComputerGAP" w:date="2018-10-18T17:15:00Z">
              <w:r>
                <w:rPr>
                  <w:rFonts w:ascii="Stylus BT" w:hAnsi="Stylus BT" w:eastAsia="Stylus BT" w:cs="Stylus BT"/>
                  <w:lang w:val="en-US"/>
                </w:rPr>
                <w:t xml:space="preserve"> la</w:t>
              </w:r>
            </w:ins>
            <w:ins w:id="84" w:author="ComputerGAP" w:date="2018-10-18T17:15:01Z">
              <w:r>
                <w:rPr>
                  <w:rFonts w:ascii="Stylus BT" w:hAnsi="Stylus BT" w:eastAsia="Stylus BT" w:cs="Stylus BT"/>
                  <w:lang w:val="en-US"/>
                </w:rPr>
                <w:t xml:space="preserve"> cual</w:t>
              </w:r>
            </w:ins>
            <w:ins w:id="85" w:author="ComputerGAP" w:date="2018-10-18T17:15:0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86" w:author="ComputerGAP" w:date="2018-10-18T17:15:04Z">
              <w:r>
                <w:rPr>
                  <w:rFonts w:ascii="Stylus BT" w:hAnsi="Stylus BT" w:eastAsia="Stylus BT" w:cs="Stylus BT"/>
                  <w:lang w:val="en-US"/>
                </w:rPr>
                <w:t>filtra</w:t>
              </w:r>
            </w:ins>
            <w:ins w:id="87" w:author="ComputerGAP" w:date="2018-10-18T17:15:05Z">
              <w:r>
                <w:rPr>
                  <w:rFonts w:ascii="Stylus BT" w:hAnsi="Stylus BT" w:eastAsia="Stylus BT" w:cs="Stylus BT"/>
                  <w:lang w:val="en-US"/>
                </w:rPr>
                <w:t xml:space="preserve"> los da</w:t>
              </w:r>
            </w:ins>
            <w:ins w:id="88" w:author="ComputerGAP" w:date="2018-10-18T17:15:06Z">
              <w:r>
                <w:rPr>
                  <w:rFonts w:ascii="Stylus BT" w:hAnsi="Stylus BT" w:eastAsia="Stylus BT" w:cs="Stylus BT"/>
                  <w:lang w:val="en-US"/>
                </w:rPr>
                <w:t>tos m</w:t>
              </w:r>
            </w:ins>
            <w:ins w:id="89" w:author="ComputerGAP" w:date="2018-10-18T17:15:07Z">
              <w:r>
                <w:rPr>
                  <w:rFonts w:ascii="Stylus BT" w:hAnsi="Stylus BT" w:eastAsia="Stylus BT" w:cs="Stylus BT"/>
                  <w:lang w:val="en-US"/>
                </w:rPr>
                <w:t>ostrado</w:t>
              </w:r>
            </w:ins>
            <w:ins w:id="90" w:author="ComputerGAP" w:date="2018-10-18T17:15:08Z">
              <w:r>
                <w:rPr>
                  <w:rFonts w:ascii="Stylus BT" w:hAnsi="Stylus BT" w:eastAsia="Stylus BT" w:cs="Stylus BT"/>
                  <w:lang w:val="en-US"/>
                </w:rPr>
                <w:t xml:space="preserve">s en la </w:t>
              </w:r>
            </w:ins>
            <w:ins w:id="91" w:author="ComputerGAP" w:date="2018-10-18T17:15:09Z">
              <w:r>
                <w:rPr>
                  <w:rFonts w:ascii="Stylus BT" w:hAnsi="Stylus BT" w:eastAsia="Stylus BT" w:cs="Stylus BT"/>
                  <w:lang w:val="en-US"/>
                </w:rPr>
                <w:t xml:space="preserve">lista </w:t>
              </w:r>
            </w:ins>
            <w:ins w:id="92" w:author="ComputerGAP" w:date="2018-10-18T17:15:10Z">
              <w:r>
                <w:rPr>
                  <w:rFonts w:ascii="Stylus BT" w:hAnsi="Stylus BT" w:eastAsia="Stylus BT" w:cs="Stylus BT"/>
                  <w:lang w:val="en-US"/>
                </w:rPr>
                <w:t>p</w:t>
              </w:r>
            </w:ins>
            <w:ins w:id="93" w:author="ComputerGAP" w:date="2018-10-18T17:15:11Z">
              <w:r>
                <w:rPr>
                  <w:rFonts w:ascii="Stylus BT" w:hAnsi="Stylus BT" w:eastAsia="Stylus BT" w:cs="Stylus BT"/>
                  <w:lang w:val="en-US"/>
                </w:rPr>
                <w:t>or</w:t>
              </w:r>
            </w:ins>
            <w:ins w:id="94" w:author="ComputerGAP" w:date="2018-10-18T17:15:12Z">
              <w:r>
                <w:rPr>
                  <w:rFonts w:ascii="Stylus BT" w:hAnsi="Stylus BT" w:eastAsia="Stylus BT" w:cs="Stylus BT"/>
                  <w:lang w:val="en-US"/>
                </w:rPr>
                <w:t xml:space="preserve"> c</w:t>
              </w:r>
            </w:ins>
            <w:ins w:id="95" w:author="ComputerGAP" w:date="2018-10-18T17:15:13Z">
              <w:r>
                <w:rPr>
                  <w:rFonts w:ascii="Stylus BT" w:hAnsi="Stylus BT" w:eastAsia="Stylus BT" w:cs="Stylus BT"/>
                  <w:lang w:val="en-US"/>
                </w:rPr>
                <w:t>oin</w:t>
              </w:r>
            </w:ins>
            <w:ins w:id="96" w:author="ComputerGAP" w:date="2018-10-18T17:15:14Z">
              <w:r>
                <w:rPr>
                  <w:rFonts w:ascii="Stylus BT" w:hAnsi="Stylus BT" w:eastAsia="Stylus BT" w:cs="Stylus BT"/>
                  <w:lang w:val="en-US"/>
                </w:rPr>
                <w:t>c</w:t>
              </w:r>
            </w:ins>
            <w:ins w:id="97" w:author="ComputerGAP" w:date="2018-10-18T17:15:15Z">
              <w:r>
                <w:rPr>
                  <w:rFonts w:ascii="Stylus BT" w:hAnsi="Stylus BT" w:eastAsia="Stylus BT" w:cs="Stylus BT"/>
                  <w:lang w:val="en-US"/>
                </w:rPr>
                <w:t xml:space="preserve">idencia </w:t>
              </w:r>
            </w:ins>
            <w:ins w:id="98" w:author="ComputerGAP" w:date="2018-10-18T17:15:16Z">
              <w:r>
                <w:rPr>
                  <w:rFonts w:ascii="Stylus BT" w:hAnsi="Stylus BT" w:eastAsia="Stylus BT" w:cs="Stylus BT"/>
                  <w:lang w:val="en-US"/>
                </w:rPr>
                <w:t>dentro d</w:t>
              </w:r>
            </w:ins>
            <w:ins w:id="99" w:author="ComputerGAP" w:date="2018-10-18T17:15:17Z">
              <w:r>
                <w:rPr>
                  <w:rFonts w:ascii="Stylus BT" w:hAnsi="Stylus BT" w:eastAsia="Stylus BT" w:cs="Stylus BT"/>
                  <w:lang w:val="en-US"/>
                </w:rPr>
                <w:t xml:space="preserve">e </w:t>
              </w:r>
            </w:ins>
            <w:ins w:id="100" w:author="ComputerGAP" w:date="2018-10-18T17:15:27Z">
              <w:r>
                <w:rPr>
                  <w:rFonts w:ascii="Stylus BT" w:hAnsi="Stylus BT" w:eastAsia="Stylus BT" w:cs="Stylus BT"/>
                  <w:lang w:val="en-US"/>
                </w:rPr>
                <w:t>tod</w:t>
              </w:r>
            </w:ins>
            <w:ins w:id="101" w:author="ComputerGAP" w:date="2018-10-18T17:15:28Z">
              <w:r>
                <w:rPr>
                  <w:rFonts w:ascii="Stylus BT" w:hAnsi="Stylus BT" w:eastAsia="Stylus BT" w:cs="Stylus BT"/>
                  <w:lang w:val="en-US"/>
                </w:rPr>
                <w:t>os los c</w:t>
              </w:r>
            </w:ins>
            <w:ins w:id="102" w:author="ComputerGAP" w:date="2018-10-18T17:15:29Z">
              <w:r>
                <w:rPr>
                  <w:rFonts w:ascii="Stylus BT" w:hAnsi="Stylus BT" w:eastAsia="Stylus BT" w:cs="Stylus BT"/>
                  <w:lang w:val="en-US"/>
                </w:rPr>
                <w:t xml:space="preserve">ampos </w:t>
              </w:r>
            </w:ins>
            <w:ins w:id="103" w:author="ComputerGAP" w:date="2018-10-18T17:15:30Z">
              <w:r>
                <w:rPr>
                  <w:rFonts w:ascii="Stylus BT" w:hAnsi="Stylus BT" w:eastAsia="Stylus BT" w:cs="Stylus BT"/>
                  <w:lang w:val="en-US"/>
                </w:rPr>
                <w:t>de i</w:t>
              </w:r>
            </w:ins>
            <w:ins w:id="104" w:author="ComputerGAP" w:date="2018-10-18T17:15:31Z">
              <w:r>
                <w:rPr>
                  <w:rFonts w:ascii="Stylus BT" w:hAnsi="Stylus BT" w:eastAsia="Stylus BT" w:cs="Stylus BT"/>
                  <w:lang w:val="en-US"/>
                </w:rPr>
                <w:t>nformaci</w:t>
              </w:r>
            </w:ins>
            <w:ins w:id="105" w:author="ComputerGAP" w:date="2018-10-18T17:15:32Z">
              <w:r>
                <w:rPr>
                  <w:rFonts w:ascii="Stylus BT" w:hAnsi="Stylus BT" w:eastAsia="Stylus BT" w:cs="Stylus BT"/>
                  <w:lang w:val="en-US"/>
                </w:rPr>
                <w:t xml:space="preserve">on </w:t>
              </w:r>
            </w:ins>
            <w:ins w:id="106" w:author="ComputerGAP" w:date="2018-10-18T17:15:37Z">
              <w:r>
                <w:rPr>
                  <w:rFonts w:ascii="Stylus BT" w:hAnsi="Stylus BT" w:eastAsia="Stylus BT" w:cs="Stylus BT"/>
                  <w:lang w:val="en-US"/>
                </w:rPr>
                <w:t>de lo</w:t>
              </w:r>
            </w:ins>
            <w:ins w:id="107" w:author="ComputerGAP" w:date="2018-10-18T17:15:38Z">
              <w:r>
                <w:rPr>
                  <w:rFonts w:ascii="Stylus BT" w:hAnsi="Stylus BT" w:eastAsia="Stylus BT" w:cs="Stylus BT"/>
                  <w:lang w:val="en-US"/>
                </w:rPr>
                <w:t xml:space="preserve">s </w:t>
              </w:r>
            </w:ins>
            <w:ins w:id="108" w:author="ComputerGAP" w:date="2018-10-18T17:15:39Z">
              <w:r>
                <w:rPr>
                  <w:rFonts w:ascii="Stylus BT" w:hAnsi="Stylus BT" w:eastAsia="Stylus BT" w:cs="Stylus BT"/>
                  <w:lang w:val="en-US"/>
                </w:rPr>
                <w:t>usua</w:t>
              </w:r>
            </w:ins>
            <w:ins w:id="109" w:author="ComputerGAP" w:date="2018-10-18T17:15:40Z">
              <w:r>
                <w:rPr>
                  <w:rFonts w:ascii="Stylus BT" w:hAnsi="Stylus BT" w:eastAsia="Stylus BT" w:cs="Stylus BT"/>
                  <w:lang w:val="en-US"/>
                </w:rPr>
                <w:t>rios</w:t>
              </w:r>
            </w:ins>
            <w:ins w:id="110" w:author="ComputerGAP" w:date="2018-10-18T17:15:41Z">
              <w:r>
                <w:rPr>
                  <w:rFonts w:ascii="Stylus BT" w:hAnsi="Stylus BT" w:eastAsia="Stylus BT" w:cs="Stylus BT"/>
                  <w:lang w:val="en-US"/>
                </w:rPr>
                <w:t>.</w:t>
              </w:r>
            </w:ins>
            <w:del w:id="111" w:author="ComputerGAP" w:date="2018-10-18T17:14:41Z">
              <w:r>
                <w:rPr>
                  <w:rFonts w:ascii="Stylus BT" w:hAnsi="Stylus BT" w:eastAsia="Stylus BT" w:cs="Stylus BT"/>
                </w:rPr>
                <w:delText xml:space="preserve"> cancelar, modificar, cambiar estado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622" w:type="dxa"/>
          </w:tcPr>
          <w:p>
            <w:pPr>
              <w:rPr>
                <w:del w:id="112" w:author="ComputerGAP" w:date="2018-10-18T17:17:14Z"/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administrador   ingresas </w:t>
            </w:r>
            <w:del w:id="113" w:author="ComputerGAP" w:date="2018-10-18T17:16:31Z">
              <w:r>
                <w:rPr>
                  <w:rFonts w:ascii="Stylus BT" w:hAnsi="Stylus BT" w:eastAsia="Stylus BT" w:cs="Stylus BT"/>
                  <w:lang w:val="en-US"/>
                </w:rPr>
                <w:delText>los datos</w:delText>
              </w:r>
            </w:del>
            <w:ins w:id="114" w:author="ComputerGAP" w:date="2018-10-18T17:16:31Z">
              <w:r>
                <w:rPr>
                  <w:rFonts w:ascii="Stylus BT" w:hAnsi="Stylus BT" w:eastAsia="Stylus BT" w:cs="Stylus BT"/>
                  <w:lang w:val="en-US"/>
                </w:rPr>
                <w:t>un</w:t>
              </w:r>
            </w:ins>
            <w:ins w:id="115" w:author="ComputerGAP" w:date="2018-10-18T17:16:39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116" w:author="ComputerGAP" w:date="2018-10-18T17:16:40Z">
              <w:r>
                <w:rPr>
                  <w:rFonts w:ascii="Stylus BT" w:hAnsi="Stylus BT" w:eastAsia="Stylus BT" w:cs="Stylus BT"/>
                  <w:lang w:val="en-US"/>
                </w:rPr>
                <w:t xml:space="preserve"> palab</w:t>
              </w:r>
            </w:ins>
            <w:ins w:id="117" w:author="ComputerGAP" w:date="2018-10-18T17:16:41Z">
              <w:r>
                <w:rPr>
                  <w:rFonts w:ascii="Stylus BT" w:hAnsi="Stylus BT" w:eastAsia="Stylus BT" w:cs="Stylus BT"/>
                  <w:lang w:val="en-US"/>
                </w:rPr>
                <w:t>ra cla</w:t>
              </w:r>
            </w:ins>
            <w:ins w:id="118" w:author="ComputerGAP" w:date="2018-10-18T17:16:42Z">
              <w:r>
                <w:rPr>
                  <w:rFonts w:ascii="Stylus BT" w:hAnsi="Stylus BT" w:eastAsia="Stylus BT" w:cs="Stylus BT"/>
                  <w:lang w:val="en-US"/>
                </w:rPr>
                <w:t xml:space="preserve">ve </w:t>
              </w:r>
            </w:ins>
            <w:ins w:id="119" w:author="ComputerGAP" w:date="2018-10-18T17:16:44Z">
              <w:r>
                <w:rPr>
                  <w:rFonts w:ascii="Stylus BT" w:hAnsi="Stylus BT" w:eastAsia="Stylus BT" w:cs="Stylus BT"/>
                  <w:lang w:val="en-US"/>
                </w:rPr>
                <w:t>p</w:t>
              </w:r>
            </w:ins>
            <w:ins w:id="120" w:author="ComputerGAP" w:date="2018-10-18T17:16:45Z">
              <w:r>
                <w:rPr>
                  <w:rFonts w:ascii="Stylus BT" w:hAnsi="Stylus BT" w:eastAsia="Stylus BT" w:cs="Stylus BT"/>
                  <w:lang w:val="en-US"/>
                </w:rPr>
                <w:t>ara la b</w:t>
              </w:r>
            </w:ins>
            <w:ins w:id="121" w:author="ComputerGAP" w:date="2018-10-18T17:16:46Z">
              <w:r>
                <w:rPr>
                  <w:rFonts w:ascii="Stylus BT" w:hAnsi="Stylus BT" w:eastAsia="Stylus BT" w:cs="Stylus BT"/>
                  <w:lang w:val="en-US"/>
                </w:rPr>
                <w:t>usqueda</w:t>
              </w:r>
            </w:ins>
            <w:ins w:id="122" w:author="ComputerGAP" w:date="2018-10-18T17:16:3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23" w:author="ComputerGAP" w:date="2018-10-18T17:16:33Z">
              <w:r>
                <w:rPr>
                  <w:rFonts w:ascii="Stylus BT" w:hAnsi="Stylus BT" w:eastAsia="Stylus BT" w:cs="Stylus BT"/>
                  <w:lang w:val="en-US"/>
                </w:rPr>
                <w:t>(</w:t>
              </w:r>
            </w:ins>
            <w:ins w:id="124" w:author="ComputerGAP" w:date="2018-10-18T17:16:35Z">
              <w:r>
                <w:rPr>
                  <w:rFonts w:ascii="Stylus BT" w:hAnsi="Stylus BT" w:eastAsia="Stylus BT" w:cs="Stylus BT"/>
                  <w:lang w:val="en-US"/>
                </w:rPr>
                <w:t>eje</w:t>
              </w:r>
            </w:ins>
            <w:ins w:id="125" w:author="ComputerGAP" w:date="2018-10-18T17:16:36Z">
              <w:r>
                <w:rPr>
                  <w:rFonts w:ascii="Stylus BT" w:hAnsi="Stylus BT" w:eastAsia="Stylus BT" w:cs="Stylus BT"/>
                  <w:lang w:val="en-US"/>
                </w:rPr>
                <w:t>mplo</w:t>
              </w:r>
            </w:ins>
            <w:ins w:id="126" w:author="ComputerGAP" w:date="2018-10-18T17:16:49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127" w:author="ComputerGAP" w:date="2018-10-18T17:16:50Z">
              <w:r>
                <w:rPr>
                  <w:rFonts w:ascii="Stylus BT" w:hAnsi="Stylus BT" w:eastAsia="Stylus BT" w:cs="Stylus BT"/>
                  <w:lang w:val="en-US"/>
                </w:rPr>
                <w:t xml:space="preserve">nombre </w:t>
              </w:r>
            </w:ins>
            <w:ins w:id="128" w:author="ComputerGAP" w:date="2018-10-18T17:16:51Z">
              <w:r>
                <w:rPr>
                  <w:rFonts w:ascii="Stylus BT" w:hAnsi="Stylus BT" w:eastAsia="Stylus BT" w:cs="Stylus BT"/>
                  <w:lang w:val="en-US"/>
                </w:rPr>
                <w:t>de usuar</w:t>
              </w:r>
            </w:ins>
            <w:ins w:id="129" w:author="ComputerGAP" w:date="2018-10-18T17:16:52Z">
              <w:r>
                <w:rPr>
                  <w:rFonts w:ascii="Stylus BT" w:hAnsi="Stylus BT" w:eastAsia="Stylus BT" w:cs="Stylus BT"/>
                  <w:lang w:val="en-US"/>
                </w:rPr>
                <w:t>io</w:t>
              </w:r>
            </w:ins>
            <w:ins w:id="130" w:author="ComputerGAP" w:date="2018-10-18T17:16:54Z">
              <w:r>
                <w:rPr>
                  <w:rFonts w:ascii="Stylus BT" w:hAnsi="Stylus BT" w:eastAsia="Stylus BT" w:cs="Stylus BT"/>
                  <w:lang w:val="en-US"/>
                </w:rPr>
                <w:t>, pa</w:t>
              </w:r>
            </w:ins>
            <w:ins w:id="131" w:author="ComputerGAP" w:date="2018-10-18T17:16:55Z">
              <w:r>
                <w:rPr>
                  <w:rFonts w:ascii="Stylus BT" w:hAnsi="Stylus BT" w:eastAsia="Stylus BT" w:cs="Stylus BT"/>
                  <w:lang w:val="en-US"/>
                </w:rPr>
                <w:t xml:space="preserve">rte del </w:t>
              </w:r>
            </w:ins>
            <w:ins w:id="132" w:author="ComputerGAP" w:date="2018-10-18T17:16:56Z">
              <w:r>
                <w:rPr>
                  <w:rFonts w:ascii="Stylus BT" w:hAnsi="Stylus BT" w:eastAsia="Stylus BT" w:cs="Stylus BT"/>
                  <w:lang w:val="en-US"/>
                </w:rPr>
                <w:t>nombre</w:t>
              </w:r>
            </w:ins>
            <w:ins w:id="133" w:author="ComputerGAP" w:date="2018-10-18T17:16:57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134" w:author="ComputerGAP" w:date="2018-10-18T17:16:58Z">
              <w:r>
                <w:rPr>
                  <w:rFonts w:ascii="Stylus BT" w:hAnsi="Stylus BT" w:eastAsia="Stylus BT" w:cs="Stylus BT"/>
                  <w:lang w:val="en-US"/>
                </w:rPr>
                <w:t>cedul</w:t>
              </w:r>
            </w:ins>
            <w:ins w:id="135" w:author="ComputerGAP" w:date="2018-10-18T17:16:59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136" w:author="ComputerGAP" w:date="2018-10-18T17:17:05Z">
              <w:r>
                <w:rPr>
                  <w:rFonts w:ascii="Stylus BT" w:hAnsi="Stylus BT" w:eastAsia="Stylus BT" w:cs="Stylus BT"/>
                  <w:lang w:val="en-US"/>
                </w:rPr>
                <w:t>, et</w:t>
              </w:r>
            </w:ins>
            <w:ins w:id="137" w:author="ComputerGAP" w:date="2018-10-18T17:17:16Z">
              <w:r>
                <w:rPr>
                  <w:rFonts w:ascii="Stylus BT" w:hAnsi="Stylus BT" w:eastAsia="Stylus BT" w:cs="Stylus BT"/>
                  <w:lang w:val="en-US"/>
                </w:rPr>
                <w:t>c</w:t>
              </w:r>
            </w:ins>
            <w:ins w:id="138" w:author="ComputerGAP" w:date="2018-10-18T17:17:17Z">
              <w:r>
                <w:rPr>
                  <w:rFonts w:ascii="Stylus BT" w:hAnsi="Stylus BT" w:eastAsia="Stylus BT" w:cs="Stylus BT"/>
                  <w:lang w:val="en-US"/>
                </w:rPr>
                <w:t xml:space="preserve">) </w:t>
              </w:r>
            </w:ins>
            <w:ins w:id="139" w:author="ComputerGAP" w:date="2018-10-18T17:17:18Z">
              <w:r>
                <w:rPr>
                  <w:rFonts w:ascii="Stylus BT" w:hAnsi="Stylus BT" w:eastAsia="Stylus BT" w:cs="Stylus BT"/>
                  <w:lang w:val="en-US"/>
                </w:rPr>
                <w:t>y lueg</w:t>
              </w:r>
            </w:ins>
            <w:ins w:id="140" w:author="ComputerGAP" w:date="2018-10-18T17:17:19Z">
              <w:r>
                <w:rPr>
                  <w:rFonts w:ascii="Stylus BT" w:hAnsi="Stylus BT" w:eastAsia="Stylus BT" w:cs="Stylus BT"/>
                  <w:lang w:val="en-US"/>
                </w:rPr>
                <w:t>o</w:t>
              </w:r>
            </w:ins>
            <w:del w:id="141" w:author="ComputerGAP" w:date="2018-10-18T17:17:14Z">
              <w:r>
                <w:rPr>
                  <w:rFonts w:ascii="Stylus BT" w:hAnsi="Stylus BT" w:eastAsia="Stylus BT" w:cs="Stylus BT"/>
                </w:rPr>
                <w:delText xml:space="preserve">: </w:delText>
              </w:r>
            </w:del>
          </w:p>
          <w:p>
            <w:pPr>
              <w:rPr>
                <w:del w:id="142" w:author="ComputerGAP" w:date="2018-10-18T17:17:13Z"/>
                <w:rFonts w:ascii="Stylus BT" w:hAnsi="Stylus BT" w:eastAsia="Stylus BT" w:cs="Stylus BT"/>
              </w:rPr>
            </w:pPr>
            <w:del w:id="143" w:author="ComputerGAP" w:date="2018-10-18T17:17:14Z">
              <w:r>
                <w:rPr>
                  <w:rFonts w:ascii="Stylus BT" w:hAnsi="Stylus BT" w:eastAsia="Stylus BT" w:cs="Stylus BT"/>
                </w:rPr>
                <w:delText xml:space="preserve">Número de identificación o rol. </w:delText>
              </w:r>
            </w:del>
          </w:p>
          <w:p>
            <w:pPr>
              <w:rPr>
                <w:rFonts w:ascii="Stylus BT" w:hAnsi="Stylus BT" w:eastAsia="Stylus BT" w:cs="Stylus BT"/>
              </w:rPr>
            </w:pPr>
            <w:del w:id="144" w:author="ComputerGAP" w:date="2018-10-18T17:17:13Z">
              <w:r>
                <w:rPr>
                  <w:rFonts w:ascii="Stylus BT" w:hAnsi="Stylus BT" w:eastAsia="Stylus BT" w:cs="Stylus BT"/>
                </w:rPr>
                <w:delText>Y</w:delText>
              </w:r>
            </w:del>
            <w:r>
              <w:rPr>
                <w:rFonts w:ascii="Stylus BT" w:hAnsi="Stylus BT" w:eastAsia="Stylus BT" w:cs="Stylus BT"/>
              </w:rPr>
              <w:t xml:space="preserve">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  <w:r>
              <w:rPr>
                <w:rFonts w:ascii="Stylus BT" w:hAnsi="Stylus BT" w:eastAsia="Stylus BT" w:cs="Stylus BT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622" w:type="dxa"/>
          </w:tcPr>
          <w:p>
            <w:pPr>
              <w:rPr>
                <w:del w:id="145" w:author="ComputerGAP" w:date="2018-10-18T17:18:34Z"/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</w:t>
            </w:r>
            <w:del w:id="146" w:author="ComputerGAP" w:date="2018-10-18T17:17:32Z">
              <w:r>
                <w:rPr>
                  <w:rFonts w:ascii="Stylus BT" w:hAnsi="Stylus BT" w:eastAsia="Stylus BT" w:cs="Stylus BT"/>
                  <w:lang w:val="en-US"/>
                </w:rPr>
                <w:delText xml:space="preserve">muestra </w:delText>
              </w:r>
            </w:del>
            <w:ins w:id="147" w:author="ComputerGAP" w:date="2018-10-18T17:17:32Z">
              <w:r>
                <w:rPr>
                  <w:rFonts w:ascii="Stylus BT" w:hAnsi="Stylus BT" w:eastAsia="Stylus BT" w:cs="Stylus BT"/>
                  <w:lang w:val="en-US"/>
                </w:rPr>
                <w:t>filtr</w:t>
              </w:r>
            </w:ins>
            <w:ins w:id="148" w:author="ComputerGAP" w:date="2018-10-18T17:17:33Z">
              <w:r>
                <w:rPr>
                  <w:rFonts w:ascii="Stylus BT" w:hAnsi="Stylus BT" w:eastAsia="Stylus BT" w:cs="Stylus BT"/>
                  <w:lang w:val="en-US"/>
                </w:rPr>
                <w:t>a la li</w:t>
              </w:r>
            </w:ins>
            <w:ins w:id="149" w:author="ComputerGAP" w:date="2018-10-18T17:17:34Z">
              <w:r>
                <w:rPr>
                  <w:rFonts w:ascii="Stylus BT" w:hAnsi="Stylus BT" w:eastAsia="Stylus BT" w:cs="Stylus BT"/>
                  <w:lang w:val="en-US"/>
                </w:rPr>
                <w:t>sta</w:t>
              </w:r>
            </w:ins>
            <w:ins w:id="150" w:author="ComputerGAP" w:date="2018-10-18T17:17:3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del w:id="151" w:author="ComputerGAP" w:date="2018-10-18T17:17:47Z">
              <w:r>
                <w:rPr>
                  <w:rFonts w:ascii="Stylus BT" w:hAnsi="Stylus BT" w:eastAsia="Stylus BT" w:cs="Stylus BT"/>
                </w:rPr>
                <w:delText>la si</w:delText>
              </w:r>
            </w:del>
            <w:del w:id="152" w:author="ComputerGAP" w:date="2018-10-18T17:17:48Z">
              <w:r>
                <w:rPr>
                  <w:rFonts w:ascii="Stylus BT" w:hAnsi="Stylus BT" w:eastAsia="Stylus BT" w:cs="Stylus BT"/>
                </w:rPr>
                <w:delText>guient</w:delText>
              </w:r>
            </w:del>
            <w:del w:id="153" w:author="ComputerGAP" w:date="2018-10-18T17:17:49Z">
              <w:r>
                <w:rPr>
                  <w:rFonts w:ascii="Stylus BT" w:hAnsi="Stylus BT" w:eastAsia="Stylus BT" w:cs="Stylus BT"/>
                </w:rPr>
                <w:delText>e</w:delText>
              </w:r>
            </w:del>
            <w:ins w:id="154" w:author="ComputerGAP" w:date="2018-10-18T17:17:49Z">
              <w:r>
                <w:rPr>
                  <w:rFonts w:ascii="Stylus BT" w:hAnsi="Stylus BT" w:eastAsia="Stylus BT" w:cs="Stylus BT"/>
                  <w:lang w:val="en-US"/>
                </w:rPr>
                <w:t>co</w:t>
              </w:r>
            </w:ins>
            <w:ins w:id="155" w:author="ComputerGAP" w:date="2018-10-18T17:17:50Z">
              <w:r>
                <w:rPr>
                  <w:rFonts w:ascii="Stylus BT" w:hAnsi="Stylus BT" w:eastAsia="Stylus BT" w:cs="Stylus BT"/>
                  <w:lang w:val="en-US"/>
                </w:rPr>
                <w:t>n la</w:t>
              </w:r>
            </w:ins>
            <w:r>
              <w:rPr>
                <w:rFonts w:ascii="Stylus BT" w:hAnsi="Stylus BT" w:eastAsia="Stylus BT" w:cs="Stylus BT"/>
              </w:rPr>
              <w:t xml:space="preserve"> información </w:t>
            </w:r>
            <w:ins w:id="156" w:author="ComputerGAP" w:date="2018-10-18T17:17:55Z">
              <w:r>
                <w:rPr>
                  <w:rFonts w:ascii="Stylus BT" w:hAnsi="Stylus BT" w:eastAsia="Stylus BT" w:cs="Stylus BT"/>
                  <w:lang w:val="en-US"/>
                </w:rPr>
                <w:t>de los</w:t>
              </w:r>
            </w:ins>
            <w:ins w:id="157" w:author="ComputerGAP" w:date="2018-10-18T17:17:56Z">
              <w:r>
                <w:rPr>
                  <w:rFonts w:ascii="Stylus BT" w:hAnsi="Stylus BT" w:eastAsia="Stylus BT" w:cs="Stylus BT"/>
                  <w:lang w:val="en-US"/>
                </w:rPr>
                <w:t xml:space="preserve"> usuario</w:t>
              </w:r>
            </w:ins>
            <w:ins w:id="158" w:author="ComputerGAP" w:date="2018-10-18T17:17:57Z">
              <w:r>
                <w:rPr>
                  <w:rFonts w:ascii="Stylus BT" w:hAnsi="Stylus BT" w:eastAsia="Stylus BT" w:cs="Stylus BT"/>
                  <w:lang w:val="en-US"/>
                </w:rPr>
                <w:t>s que c</w:t>
              </w:r>
            </w:ins>
            <w:ins w:id="159" w:author="ComputerGAP" w:date="2018-10-18T17:17:58Z">
              <w:r>
                <w:rPr>
                  <w:rFonts w:ascii="Stylus BT" w:hAnsi="Stylus BT" w:eastAsia="Stylus BT" w:cs="Stylus BT"/>
                  <w:lang w:val="en-US"/>
                </w:rPr>
                <w:t>oinci</w:t>
              </w:r>
            </w:ins>
            <w:ins w:id="160" w:author="ComputerGAP" w:date="2018-10-18T17:17:59Z">
              <w:r>
                <w:rPr>
                  <w:rFonts w:ascii="Stylus BT" w:hAnsi="Stylus BT" w:eastAsia="Stylus BT" w:cs="Stylus BT"/>
                  <w:lang w:val="en-US"/>
                </w:rPr>
                <w:t>den co</w:t>
              </w:r>
            </w:ins>
            <w:ins w:id="161" w:author="ComputerGAP" w:date="2018-10-18T17:18:00Z">
              <w:r>
                <w:rPr>
                  <w:rFonts w:ascii="Stylus BT" w:hAnsi="Stylus BT" w:eastAsia="Stylus BT" w:cs="Stylus BT"/>
                  <w:lang w:val="en-US"/>
                </w:rPr>
                <w:t>n la bu</w:t>
              </w:r>
            </w:ins>
            <w:ins w:id="162" w:author="ComputerGAP" w:date="2018-10-18T17:18:01Z">
              <w:r>
                <w:rPr>
                  <w:rFonts w:ascii="Stylus BT" w:hAnsi="Stylus BT" w:eastAsia="Stylus BT" w:cs="Stylus BT"/>
                  <w:lang w:val="en-US"/>
                </w:rPr>
                <w:t>squeda</w:t>
              </w:r>
            </w:ins>
            <w:ins w:id="163" w:author="ComputerGAP" w:date="2018-10-18T17:18:07Z">
              <w:r>
                <w:rPr>
                  <w:rFonts w:ascii="Stylus BT" w:hAnsi="Stylus BT" w:eastAsia="Stylus BT" w:cs="Stylus BT"/>
                  <w:lang w:val="en-US"/>
                </w:rPr>
                <w:t>,</w:t>
              </w:r>
            </w:ins>
            <w:ins w:id="164" w:author="ComputerGAP" w:date="2018-10-18T17:18:08Z">
              <w:r>
                <w:rPr>
                  <w:rFonts w:ascii="Stylus BT" w:hAnsi="Stylus BT" w:eastAsia="Stylus BT" w:cs="Stylus BT"/>
                  <w:lang w:val="en-US"/>
                </w:rPr>
                <w:t xml:space="preserve"> usan</w:t>
              </w:r>
            </w:ins>
            <w:ins w:id="165" w:author="ComputerGAP" w:date="2018-10-18T17:18:09Z">
              <w:r>
                <w:rPr>
                  <w:rFonts w:ascii="Stylus BT" w:hAnsi="Stylus BT" w:eastAsia="Stylus BT" w:cs="Stylus BT"/>
                  <w:lang w:val="en-US"/>
                </w:rPr>
                <w:t xml:space="preserve">do </w:t>
              </w:r>
            </w:ins>
            <w:ins w:id="166" w:author="ComputerGAP" w:date="2018-10-18T17:18:10Z">
              <w:r>
                <w:rPr>
                  <w:rFonts w:ascii="Stylus BT" w:hAnsi="Stylus BT" w:eastAsia="Stylus BT" w:cs="Stylus BT"/>
                  <w:lang w:val="en-US"/>
                </w:rPr>
                <w:t>el te</w:t>
              </w:r>
            </w:ins>
            <w:ins w:id="167" w:author="ComputerGAP" w:date="2018-10-18T17:18:11Z">
              <w:r>
                <w:rPr>
                  <w:rFonts w:ascii="Stylus BT" w:hAnsi="Stylus BT" w:eastAsia="Stylus BT" w:cs="Stylus BT"/>
                  <w:lang w:val="en-US"/>
                </w:rPr>
                <w:t xml:space="preserve">xto </w:t>
              </w:r>
            </w:ins>
            <w:ins w:id="168" w:author="ComputerGAP" w:date="2018-10-18T17:18:15Z">
              <w:r>
                <w:rPr>
                  <w:rFonts w:ascii="Stylus BT" w:hAnsi="Stylus BT" w:eastAsia="Stylus BT" w:cs="Stylus BT"/>
                  <w:lang w:val="en-US"/>
                </w:rPr>
                <w:t>o</w:t>
              </w:r>
            </w:ins>
            <w:ins w:id="169" w:author="ComputerGAP" w:date="2018-10-18T17:18:16Z">
              <w:r>
                <w:rPr>
                  <w:rFonts w:ascii="Stylus BT" w:hAnsi="Stylus BT" w:eastAsia="Stylus BT" w:cs="Stylus BT"/>
                  <w:lang w:val="en-US"/>
                </w:rPr>
                <w:t xml:space="preserve"> pala</w:t>
              </w:r>
            </w:ins>
            <w:ins w:id="170" w:author="ComputerGAP" w:date="2018-10-18T17:18:17Z">
              <w:r>
                <w:rPr>
                  <w:rFonts w:ascii="Stylus BT" w:hAnsi="Stylus BT" w:eastAsia="Stylus BT" w:cs="Stylus BT"/>
                  <w:lang w:val="en-US"/>
                </w:rPr>
                <w:t xml:space="preserve">bra </w:t>
              </w:r>
            </w:ins>
            <w:ins w:id="171" w:author="ComputerGAP" w:date="2018-10-18T17:18:18Z">
              <w:r>
                <w:rPr>
                  <w:rFonts w:ascii="Stylus BT" w:hAnsi="Stylus BT" w:eastAsia="Stylus BT" w:cs="Stylus BT"/>
                  <w:lang w:val="en-US"/>
                </w:rPr>
                <w:t>clav</w:t>
              </w:r>
            </w:ins>
            <w:ins w:id="172" w:author="ComputerGAP" w:date="2018-10-18T17:18:19Z">
              <w:r>
                <w:rPr>
                  <w:rFonts w:ascii="Stylus BT" w:hAnsi="Stylus BT" w:eastAsia="Stylus BT" w:cs="Stylus BT"/>
                  <w:lang w:val="en-US"/>
                </w:rPr>
                <w:t xml:space="preserve">e </w:t>
              </w:r>
            </w:ins>
            <w:ins w:id="173" w:author="ComputerGAP" w:date="2018-10-18T17:18:26Z">
              <w:r>
                <w:rPr>
                  <w:rFonts w:ascii="Stylus BT" w:hAnsi="Stylus BT" w:eastAsia="Stylus BT" w:cs="Stylus BT"/>
                  <w:lang w:val="en-US"/>
                </w:rPr>
                <w:t>es</w:t>
              </w:r>
            </w:ins>
            <w:ins w:id="174" w:author="ComputerGAP" w:date="2018-10-18T17:18:27Z">
              <w:r>
                <w:rPr>
                  <w:rFonts w:ascii="Stylus BT" w:hAnsi="Stylus BT" w:eastAsia="Stylus BT" w:cs="Stylus BT"/>
                  <w:lang w:val="en-US"/>
                </w:rPr>
                <w:t>peci</w:t>
              </w:r>
            </w:ins>
            <w:ins w:id="175" w:author="ComputerGAP" w:date="2018-10-18T17:18:28Z">
              <w:r>
                <w:rPr>
                  <w:rFonts w:ascii="Stylus BT" w:hAnsi="Stylus BT" w:eastAsia="Stylus BT" w:cs="Stylus BT"/>
                  <w:lang w:val="en-US"/>
                </w:rPr>
                <w:t>ficada</w:t>
              </w:r>
            </w:ins>
            <w:ins w:id="176" w:author="ComputerGAP" w:date="2018-10-18T17:18:20Z">
              <w:r>
                <w:rPr>
                  <w:rFonts w:ascii="Stylus BT" w:hAnsi="Stylus BT" w:eastAsia="Stylus BT" w:cs="Stylus BT"/>
                  <w:lang w:val="en-US"/>
                </w:rPr>
                <w:t xml:space="preserve"> en </w:t>
              </w:r>
            </w:ins>
            <w:ins w:id="177" w:author="ComputerGAP" w:date="2018-10-18T17:18:21Z">
              <w:r>
                <w:rPr>
                  <w:rFonts w:ascii="Stylus BT" w:hAnsi="Stylus BT" w:eastAsia="Stylus BT" w:cs="Stylus BT"/>
                  <w:lang w:val="en-US"/>
                </w:rPr>
                <w:t>la busq</w:t>
              </w:r>
            </w:ins>
            <w:ins w:id="178" w:author="ComputerGAP" w:date="2018-10-18T17:18:22Z">
              <w:r>
                <w:rPr>
                  <w:rFonts w:ascii="Stylus BT" w:hAnsi="Stylus BT" w:eastAsia="Stylus BT" w:cs="Stylus BT"/>
                  <w:lang w:val="en-US"/>
                </w:rPr>
                <w:t>ueda</w:t>
              </w:r>
            </w:ins>
            <w:del w:id="179" w:author="ComputerGAP" w:date="2018-10-18T17:18:34Z">
              <w:r>
                <w:rPr>
                  <w:rFonts w:ascii="Stylus BT" w:hAnsi="Stylus BT" w:eastAsia="Stylus BT" w:cs="Stylus BT"/>
                </w:rPr>
                <w:delText xml:space="preserve">asociada al usuario: </w:delText>
              </w:r>
            </w:del>
          </w:p>
          <w:p>
            <w:pPr>
              <w:rPr>
                <w:rFonts w:ascii="Stylus BT" w:hAnsi="Stylus BT" w:eastAsia="Stylus BT" w:cs="Stylus BT"/>
              </w:rPr>
            </w:pPr>
            <w:del w:id="180" w:author="ComputerGAP" w:date="2018-10-18T17:18:34Z">
              <w:r>
                <w:rPr>
                  <w:rFonts w:ascii="Stylus BT" w:hAnsi="Stylus BT" w:eastAsia="Stylus BT" w:cs="Stylus BT"/>
                </w:rPr>
                <w:delText>Nombre, número de identificación, correo, teléfono, dirección, rol, estado.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Ninguna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administrador da clic en la opción cancelar, termina el caso de uso.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sistema no tiene registrado ningún usuario con la identificación proporcionada, el sistema muestra un mensaje</w:t>
            </w:r>
            <w:ins w:id="181" w:author="ComputerGAP" w:date="2018-10-18T17:18:46Z">
              <w:r>
                <w:rPr>
                  <w:rFonts w:ascii="Stylus BT" w:hAnsi="Stylus BT" w:eastAsia="Stylus BT" w:cs="Stylus BT"/>
                  <w:lang w:val="en-US"/>
                </w:rPr>
                <w:t xml:space="preserve"> de adv</w:t>
              </w:r>
            </w:ins>
            <w:ins w:id="182" w:author="ComputerGAP" w:date="2018-10-18T17:18:47Z">
              <w:r>
                <w:rPr>
                  <w:rFonts w:ascii="Stylus BT" w:hAnsi="Stylus BT" w:eastAsia="Stylus BT" w:cs="Stylus BT"/>
                  <w:lang w:val="en-US"/>
                </w:rPr>
                <w:t>erten</w:t>
              </w:r>
            </w:ins>
            <w:ins w:id="183" w:author="ComputerGAP" w:date="2018-10-18T17:18:48Z">
              <w:r>
                <w:rPr>
                  <w:rFonts w:ascii="Stylus BT" w:hAnsi="Stylus BT" w:eastAsia="Stylus BT" w:cs="Stylus BT"/>
                  <w:lang w:val="en-US"/>
                </w:rPr>
                <w:t>cia</w:t>
              </w:r>
            </w:ins>
            <w:r>
              <w:rPr>
                <w:rFonts w:ascii="Stylus BT" w:hAnsi="Stylus BT" w:eastAsia="Stylus BT" w:cs="Stylus BT"/>
              </w:rPr>
              <w:t xml:space="preserve">, y a continuación </w:t>
            </w:r>
            <w:r>
              <w:rPr>
                <w:rFonts w:ascii="Stylus BT" w:hAnsi="Stylus BT" w:eastAsia="Stylus BT" w:cs="Stylus BT"/>
                <w:sz w:val="22"/>
                <w:szCs w:val="22"/>
              </w:rPr>
              <w:t>éste</w:t>
            </w:r>
            <w:r>
              <w:rPr>
                <w:rFonts w:ascii="Stylus BT" w:hAnsi="Stylus BT" w:eastAsia="Stylus BT" w:cs="Stylus BT"/>
              </w:rPr>
              <w:t xml:space="preserve">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622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411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411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formato de visualización de los datos está pendiente de definición.</w:t>
            </w:r>
          </w:p>
        </w:tc>
      </w:tr>
    </w:tbl>
    <w:p/>
    <w:p/>
    <w:p/>
    <w:p>
      <w:pPr>
        <w:keepNext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Calibri" w:hAnsi="Calibri" w:eastAsia="Calibri" w:cs="Calibri"/>
          <w:b/>
          <w:color w:val="000000"/>
          <w:sz w:val="26"/>
          <w:szCs w:val="26"/>
        </w:rPr>
      </w:pPr>
      <w:r>
        <w:rPr>
          <w:rFonts w:ascii="Calibri" w:hAnsi="Calibri" w:eastAsia="Calibri" w:cs="Calibri"/>
          <w:b/>
          <w:color w:val="000000"/>
          <w:sz w:val="26"/>
          <w:szCs w:val="26"/>
        </w:rPr>
        <w:t xml:space="preserve">Modificar usuario                                                                                       </w:t>
      </w:r>
    </w:p>
    <w:tbl>
      <w:tblPr>
        <w:tblStyle w:val="23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</w:rPr>
            </w:pPr>
            <w:r>
              <w:rPr>
                <w:rFonts w:eastAsia="Stylus BT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CU-04 MODIFICAR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rPr>
                <w:rFonts w:ascii="Stylus BT" w:hAnsi="Stylus BT" w:eastAsia="Stylus BT" w:cs="Stylus BT"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RF- 04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32"/>
              <w:rPr>
                <w:rFonts w:ascii="Stylus BT" w:hAnsi="Stylus BT" w:eastAsia="Stylus BT" w:cs="Stylus BT"/>
                <w:b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Modificación de los datos de un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rPr>
                <w:rFonts w:ascii="Stylus BT" w:hAnsi="Stylus BT" w:eastAsia="Stylus BT" w:cs="Stylus BT"/>
                <w:b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32"/>
              <w:rPr>
                <w:rFonts w:ascii="Stylus BT" w:hAnsi="Stylus BT" w:eastAsia="Stylus BT" w:cs="Stylus BT"/>
                <w:b/>
                <w:color w:val="FFFFFF"/>
              </w:rPr>
            </w:pPr>
            <w:r>
              <w:rPr>
                <w:rFonts w:ascii="Stylus BT" w:hAnsi="Stylus BT" w:eastAsia="Stylus BT" w:cs="Stylus BT"/>
                <w:b/>
                <w:color w:val="FFFFFF"/>
              </w:rPr>
              <w:t>Administrador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OBJ–02 Gestionar seguridad.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de información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RI-04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 xml:space="preserve">Requisitos asociados 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RF1, Registrar la información de los usuario.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RF3, Consultar la información de los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  <w:b/>
              </w:rPr>
            </w:pPr>
            <w:r>
              <w:rPr>
                <w:rFonts w:eastAsia="Stylus BT"/>
                <w:b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administrador  solicite la modificación de los datos de un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usuario deben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  <w:b/>
              </w:rPr>
            </w:pPr>
            <w:r>
              <w:rPr>
                <w:rFonts w:eastAsia="Stylus BT"/>
                <w:b/>
              </w:rPr>
              <w:t>Secuencia</w:t>
            </w:r>
          </w:p>
          <w:p>
            <w:pPr>
              <w:rPr>
                <w:rFonts w:eastAsia="Stylus BT"/>
                <w:b/>
                <w:color w:val="000000"/>
              </w:rPr>
            </w:pPr>
            <w:r>
              <w:rPr>
                <w:rFonts w:eastAsia="Stylus BT"/>
                <w:b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184" w:author="ComputerGAP" w:date="2018-10-18T17:19:36Z">
              <w:r>
                <w:rPr>
                  <w:rFonts w:ascii="Stylus BT" w:hAnsi="Stylus BT" w:eastAsia="Stylus BT" w:cs="Stylus BT"/>
                  <w:lang w:val="en-US"/>
                </w:rPr>
                <w:t>1</w:t>
              </w:r>
            </w:ins>
            <w:del w:id="185" w:author="ComputerGAP" w:date="2018-10-18T17:19:36Z">
              <w:r>
                <w:rPr>
                  <w:rFonts w:ascii="Stylus BT" w:hAnsi="Stylus BT" w:eastAsia="Stylus BT" w:cs="Stylus BT"/>
                </w:rPr>
                <w:delText>2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realiza el caso de uso RF–</w:t>
            </w:r>
            <w:r>
              <w:rPr>
                <w:rFonts w:ascii="Stylus BT" w:hAnsi="Stylus BT" w:eastAsia="Stylus BT" w:cs="Stylus BT"/>
                <w:sz w:val="20"/>
                <w:szCs w:val="20"/>
              </w:rPr>
              <w:t>03</w:t>
            </w:r>
            <w:r>
              <w:rPr>
                <w:rFonts w:ascii="Stylus BT" w:hAnsi="Stylus BT" w:eastAsia="Stylus BT" w:cs="Stylus BT"/>
              </w:rPr>
              <w:t xml:space="preserve"> (consultar los usuarios)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186" w:author="ComputerGAP" w:date="2018-10-18T18:21:03Z">
              <w:r>
                <w:rPr>
                  <w:rFonts w:ascii="Stylus BT" w:hAnsi="Stylus BT" w:eastAsia="Stylus BT" w:cs="Stylus BT"/>
                  <w:lang w:val="en-US"/>
                </w:rPr>
                <w:t>2</w:t>
              </w:r>
            </w:ins>
            <w:del w:id="187" w:author="ComputerGAP" w:date="2018-10-18T18:21:03Z">
              <w:r>
                <w:rPr>
                  <w:rFonts w:ascii="Stylus BT" w:hAnsi="Stylus BT" w:eastAsia="Stylus BT" w:cs="Stylus BT"/>
                </w:rPr>
                <w:delText>3</w:delText>
              </w:r>
            </w:del>
          </w:p>
        </w:tc>
        <w:tc>
          <w:tcPr>
            <w:tcW w:w="4974" w:type="dxa"/>
          </w:tcPr>
          <w:p>
            <w:pPr>
              <w:rPr>
                <w:del w:id="188" w:author="ComputerGAP" w:date="2018-10-18T17:20:00Z"/>
                <w:rFonts w:ascii="Stylus BT" w:hAnsi="Stylus BT" w:eastAsia="Stylus BT" w:cs="Stylus BT"/>
                <w:lang w:val="en-US"/>
              </w:rPr>
            </w:pPr>
            <w:del w:id="189" w:author="ComputerGAP" w:date="2018-10-18T17:20:00Z">
              <w:r>
                <w:rPr>
                  <w:rFonts w:ascii="Stylus BT" w:hAnsi="Stylus BT" w:eastAsia="Stylus BT" w:cs="Stylus BT"/>
                  <w:lang w:val="en-US"/>
                </w:rPr>
                <w:delText xml:space="preserve">El sistema muestra los siguientes datos correspondientes al usuario: </w:delText>
              </w:r>
            </w:del>
          </w:p>
          <w:p>
            <w:pPr>
              <w:rPr>
                <w:del w:id="190" w:author="ComputerGAP" w:date="2018-10-18T17:20:00Z"/>
                <w:rFonts w:ascii="Stylus BT" w:hAnsi="Stylus BT" w:eastAsia="Stylus BT" w:cs="Stylus BT"/>
                <w:lang w:val="en-US"/>
              </w:rPr>
            </w:pPr>
            <w:del w:id="191" w:author="ComputerGAP" w:date="2018-10-18T17:20:00Z">
              <w:r>
                <w:rPr>
                  <w:rFonts w:ascii="Stylus BT" w:hAnsi="Stylus BT" w:eastAsia="Stylus BT" w:cs="Stylus BT"/>
                  <w:lang w:val="en-US"/>
                </w:rPr>
                <w:delText>Rol, usuario, contraseña,  número de documento, nombre, apellidos, fecha de nacimiento, sexo, dirección, correo y teléfonos de contacto, estado.</w:delText>
              </w:r>
            </w:del>
          </w:p>
          <w:p>
            <w:pPr>
              <w:rPr>
                <w:del w:id="192" w:author="ComputerGAP" w:date="2018-10-18T17:20:00Z"/>
                <w:rFonts w:ascii="Stylus BT" w:hAnsi="Stylus BT" w:eastAsia="Stylus BT" w:cs="Stylus BT"/>
                <w:lang w:val="en-US"/>
              </w:rPr>
            </w:pPr>
            <w:del w:id="193" w:author="ComputerGAP" w:date="2018-10-18T17:20:00Z">
              <w:r>
                <w:rPr>
                  <w:rFonts w:ascii="Stylus BT" w:hAnsi="Stylus BT" w:eastAsia="Stylus BT" w:cs="Stylus BT"/>
                  <w:lang w:val="en-US"/>
                </w:rPr>
                <w:delText>Y  las opciones:</w:delText>
              </w:r>
            </w:del>
          </w:p>
          <w:p>
            <w:pPr>
              <w:rPr>
                <w:rFonts w:ascii="Stylus BT" w:hAnsi="Stylus BT" w:eastAsia="Stylus BT" w:cs="Stylus BT"/>
                <w:lang w:val="en-US"/>
              </w:rPr>
            </w:pPr>
            <w:del w:id="194" w:author="ComputerGAP" w:date="2018-10-18T17:20:00Z">
              <w:r>
                <w:rPr>
                  <w:rFonts w:ascii="Stylus BT" w:hAnsi="Stylus BT" w:eastAsia="Stylus BT" w:cs="Stylus BT"/>
                  <w:lang w:val="en-US"/>
                </w:rPr>
                <w:delText>Modificar, cancelar</w:delText>
              </w:r>
            </w:del>
            <w:ins w:id="195" w:author="ComputerGAP" w:date="2018-10-18T17:20:00Z">
              <w:r>
                <w:rPr>
                  <w:rFonts w:ascii="Stylus BT" w:hAnsi="Stylus BT" w:eastAsia="Stylus BT" w:cs="Stylus BT"/>
                  <w:lang w:val="en-US"/>
                </w:rPr>
                <w:t>cua</w:t>
              </w:r>
            </w:ins>
            <w:ins w:id="196" w:author="ComputerGAP" w:date="2018-10-18T17:20:01Z">
              <w:r>
                <w:rPr>
                  <w:rFonts w:ascii="Stylus BT" w:hAnsi="Stylus BT" w:eastAsia="Stylus BT" w:cs="Stylus BT"/>
                  <w:lang w:val="en-US"/>
                </w:rPr>
                <w:t>ndo el u</w:t>
              </w:r>
            </w:ins>
            <w:ins w:id="197" w:author="ComputerGAP" w:date="2018-10-18T17:20:02Z">
              <w:r>
                <w:rPr>
                  <w:rFonts w:ascii="Stylus BT" w:hAnsi="Stylus BT" w:eastAsia="Stylus BT" w:cs="Stylus BT"/>
                  <w:lang w:val="en-US"/>
                </w:rPr>
                <w:t xml:space="preserve">suario </w:t>
              </w:r>
            </w:ins>
            <w:ins w:id="198" w:author="ComputerGAP" w:date="2018-10-18T17:20:04Z">
              <w:r>
                <w:rPr>
                  <w:rFonts w:ascii="Stylus BT" w:hAnsi="Stylus BT" w:eastAsia="Stylus BT" w:cs="Stylus BT"/>
                  <w:lang w:val="en-US"/>
                </w:rPr>
                <w:t>v</w:t>
              </w:r>
            </w:ins>
            <w:ins w:id="199" w:author="ComputerGAP" w:date="2018-10-18T17:20:05Z">
              <w:r>
                <w:rPr>
                  <w:rFonts w:ascii="Stylus BT" w:hAnsi="Stylus BT" w:eastAsia="Stylus BT" w:cs="Stylus BT"/>
                  <w:lang w:val="en-US"/>
                </w:rPr>
                <w:t>isual</w:t>
              </w:r>
            </w:ins>
            <w:ins w:id="200" w:author="ComputerGAP" w:date="2018-10-18T17:20:06Z">
              <w:r>
                <w:rPr>
                  <w:rFonts w:ascii="Stylus BT" w:hAnsi="Stylus BT" w:eastAsia="Stylus BT" w:cs="Stylus BT"/>
                  <w:lang w:val="en-US"/>
                </w:rPr>
                <w:t>iza el</w:t>
              </w:r>
            </w:ins>
            <w:ins w:id="201" w:author="ComputerGAP" w:date="2018-10-18T17:20:0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202" w:author="ComputerGAP" w:date="2018-10-18T17:20:12Z">
              <w:r>
                <w:rPr>
                  <w:rFonts w:ascii="Stylus BT" w:hAnsi="Stylus BT" w:eastAsia="Stylus BT" w:cs="Stylus BT"/>
                  <w:lang w:val="en-US"/>
                </w:rPr>
                <w:t>u</w:t>
              </w:r>
            </w:ins>
            <w:ins w:id="203" w:author="ComputerGAP" w:date="2018-10-18T17:20:13Z">
              <w:r>
                <w:rPr>
                  <w:rFonts w:ascii="Stylus BT" w:hAnsi="Stylus BT" w:eastAsia="Stylus BT" w:cs="Stylus BT"/>
                  <w:lang w:val="en-US"/>
                </w:rPr>
                <w:t xml:space="preserve">suario </w:t>
              </w:r>
            </w:ins>
            <w:ins w:id="204" w:author="ComputerGAP" w:date="2018-10-18T17:20:14Z">
              <w:r>
                <w:rPr>
                  <w:rFonts w:ascii="Stylus BT" w:hAnsi="Stylus BT" w:eastAsia="Stylus BT" w:cs="Stylus BT"/>
                  <w:lang w:val="en-US"/>
                </w:rPr>
                <w:t>a edi</w:t>
              </w:r>
            </w:ins>
            <w:ins w:id="205" w:author="ComputerGAP" w:date="2018-10-18T17:20:15Z">
              <w:r>
                <w:rPr>
                  <w:rFonts w:ascii="Stylus BT" w:hAnsi="Stylus BT" w:eastAsia="Stylus BT" w:cs="Stylus BT"/>
                  <w:lang w:val="en-US"/>
                </w:rPr>
                <w:t>tar</w:t>
              </w:r>
            </w:ins>
            <w:ins w:id="206" w:author="ComputerGAP" w:date="2018-10-18T18:19:03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207" w:author="ComputerGAP" w:date="2018-10-18T18:19:10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208" w:author="ComputerGAP" w:date="2018-10-18T18:19:11Z">
              <w:r>
                <w:rPr>
                  <w:rFonts w:ascii="Stylus BT" w:hAnsi="Stylus BT" w:eastAsia="Stylus BT" w:cs="Stylus BT"/>
                  <w:lang w:val="en-US"/>
                </w:rPr>
                <w:t xml:space="preserve">ccede </w:t>
              </w:r>
            </w:ins>
            <w:ins w:id="209" w:author="ComputerGAP" w:date="2018-10-18T18:19:12Z">
              <w:r>
                <w:rPr>
                  <w:rFonts w:ascii="Stylus BT" w:hAnsi="Stylus BT" w:eastAsia="Stylus BT" w:cs="Stylus BT"/>
                  <w:lang w:val="en-US"/>
                </w:rPr>
                <w:t>a la op</w:t>
              </w:r>
            </w:ins>
            <w:ins w:id="210" w:author="ComputerGAP" w:date="2018-10-18T18:19:13Z">
              <w:r>
                <w:rPr>
                  <w:rFonts w:ascii="Stylus BT" w:hAnsi="Stylus BT" w:eastAsia="Stylus BT" w:cs="Stylus BT"/>
                  <w:lang w:val="en-US"/>
                </w:rPr>
                <w:t>cion m</w:t>
              </w:r>
            </w:ins>
            <w:ins w:id="211" w:author="ComputerGAP" w:date="2018-10-18T18:19:14Z">
              <w:r>
                <w:rPr>
                  <w:rFonts w:ascii="Stylus BT" w:hAnsi="Stylus BT" w:eastAsia="Stylus BT" w:cs="Stylus BT"/>
                  <w:lang w:val="en-US"/>
                </w:rPr>
                <w:t>odificar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212" w:author="ComputerGAP" w:date="2018-10-18T18:21:05Z">
              <w:r>
                <w:rPr>
                  <w:rFonts w:ascii="Stylus BT" w:hAnsi="Stylus BT" w:eastAsia="Stylus BT" w:cs="Stylus BT"/>
                  <w:lang w:val="en-US"/>
                </w:rPr>
                <w:t>3</w:t>
              </w:r>
            </w:ins>
            <w:del w:id="213" w:author="ComputerGAP" w:date="2018-10-18T18:21:05Z">
              <w:r>
                <w:rPr>
                  <w:rFonts w:ascii="Stylus BT" w:hAnsi="Stylus BT" w:eastAsia="Stylus BT" w:cs="Stylus BT"/>
                </w:rPr>
                <w:delText>4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ins w:id="214" w:author="ComputerGAP" w:date="2018-10-18T18:20:11Z">
              <w:r>
                <w:rPr>
                  <w:rFonts w:ascii="Stylus BT" w:hAnsi="Stylus BT" w:eastAsia="Stylus BT" w:cs="Stylus BT"/>
                  <w:lang w:val="en-US"/>
                </w:rPr>
                <w:t>-</w:t>
              </w:r>
            </w:ins>
            <w:ins w:id="215" w:author="ComputerGAP" w:date="2018-10-18T18:20:40Z">
              <w:r>
                <w:rPr>
                  <w:rFonts w:ascii="Stylus BT" w:hAnsi="Stylus BT" w:eastAsia="Stylus BT" w:cs="Stylus BT"/>
                  <w:lang w:val="en-US"/>
                </w:rPr>
                <w:t>El sistema valida que el usuario sea efectivamente un administrador.</w:t>
              </w:r>
            </w:ins>
            <w:ins w:id="216" w:author="ComputerGAP" w:date="2018-10-18T18:20:45Z">
              <w:r>
                <w:rPr>
                  <w:rFonts w:ascii="Stylus BT" w:hAnsi="Stylus BT" w:eastAsia="Stylus BT" w:cs="Stylus BT"/>
                  <w:lang w:val="en-US"/>
                </w:rPr>
                <w:t xml:space="preserve"> S</w:t>
              </w:r>
            </w:ins>
            <w:ins w:id="217" w:author="ComputerGAP" w:date="2018-10-18T18:20:46Z">
              <w:r>
                <w:rPr>
                  <w:rFonts w:ascii="Stylus BT" w:hAnsi="Stylus BT" w:eastAsia="Stylus BT" w:cs="Stylus BT"/>
                  <w:lang w:val="en-US"/>
                </w:rPr>
                <w:t>i lo e</w:t>
              </w:r>
            </w:ins>
            <w:ins w:id="218" w:author="ComputerGAP" w:date="2018-10-18T18:20:47Z">
              <w:r>
                <w:rPr>
                  <w:rFonts w:ascii="Stylus BT" w:hAnsi="Stylus BT" w:eastAsia="Stylus BT" w:cs="Stylus BT"/>
                  <w:lang w:val="en-US"/>
                </w:rPr>
                <w:t>s</w:t>
              </w:r>
            </w:ins>
            <w:ins w:id="219" w:author="ComputerGAP" w:date="2018-10-18T18:20:48Z">
              <w:r>
                <w:rPr>
                  <w:rFonts w:ascii="Stylus BT" w:hAnsi="Stylus BT" w:eastAsia="Stylus BT" w:cs="Stylus BT"/>
                  <w:lang w:val="en-US"/>
                </w:rPr>
                <w:t xml:space="preserve"> e</w:t>
              </w:r>
            </w:ins>
            <w:del w:id="220" w:author="ComputerGAP" w:date="2018-10-18T18:20:48Z">
              <w:r>
                <w:rPr>
                  <w:rFonts w:ascii="Stylus BT" w:hAnsi="Stylus BT" w:eastAsia="Stylus BT" w:cs="Stylus BT"/>
                </w:rPr>
                <w:delText>E</w:delText>
              </w:r>
            </w:del>
            <w:r>
              <w:rPr>
                <w:rFonts w:ascii="Stylus BT" w:hAnsi="Stylus BT" w:eastAsia="Stylus BT" w:cs="Stylus BT"/>
              </w:rPr>
              <w:t xml:space="preserve">l sistema </w:t>
            </w:r>
            <w:ins w:id="221" w:author="ComputerGAP" w:date="2018-10-18T18:19:27Z">
              <w:r>
                <w:rPr>
                  <w:rFonts w:ascii="Stylus BT" w:hAnsi="Stylus BT" w:eastAsia="Stylus BT" w:cs="Stylus BT"/>
                  <w:lang w:val="en-US"/>
                </w:rPr>
                <w:t>m</w:t>
              </w:r>
            </w:ins>
            <w:ins w:id="222" w:author="ComputerGAP" w:date="2018-10-18T18:19:28Z">
              <w:r>
                <w:rPr>
                  <w:rFonts w:ascii="Stylus BT" w:hAnsi="Stylus BT" w:eastAsia="Stylus BT" w:cs="Stylus BT"/>
                  <w:lang w:val="en-US"/>
                </w:rPr>
                <w:t xml:space="preserve">uestra </w:t>
              </w:r>
            </w:ins>
            <w:ins w:id="223" w:author="ComputerGAP" w:date="2018-10-18T18:19:29Z">
              <w:r>
                <w:rPr>
                  <w:rFonts w:ascii="Stylus BT" w:hAnsi="Stylus BT" w:eastAsia="Stylus BT" w:cs="Stylus BT"/>
                  <w:lang w:val="en-US"/>
                </w:rPr>
                <w:t>un form</w:t>
              </w:r>
            </w:ins>
            <w:ins w:id="224" w:author="ComputerGAP" w:date="2018-10-18T18:19:30Z">
              <w:r>
                <w:rPr>
                  <w:rFonts w:ascii="Stylus BT" w:hAnsi="Stylus BT" w:eastAsia="Stylus BT" w:cs="Stylus BT"/>
                  <w:lang w:val="en-US"/>
                </w:rPr>
                <w:t xml:space="preserve">ulario </w:t>
              </w:r>
            </w:ins>
            <w:ins w:id="225" w:author="ComputerGAP" w:date="2018-10-18T18:19:31Z">
              <w:r>
                <w:rPr>
                  <w:rFonts w:ascii="Stylus BT" w:hAnsi="Stylus BT" w:eastAsia="Stylus BT" w:cs="Stylus BT"/>
                  <w:lang w:val="en-US"/>
                </w:rPr>
                <w:t xml:space="preserve">que </w:t>
              </w:r>
            </w:ins>
            <w:r>
              <w:rPr>
                <w:rFonts w:ascii="Stylus BT" w:hAnsi="Stylus BT" w:eastAsia="Stylus BT" w:cs="Stylus BT"/>
              </w:rPr>
              <w:t xml:space="preserve">permite al administrador modificar los siguientes datos: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Rol, usuario, contraseña, estado, número de documento, nombre, apellidos, fecha de nacimiento, sexo, dirección, correo y teléfonos de contacto, estado.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226" w:author="ComputerGAP" w:date="2018-10-18T18:21:06Z">
              <w:r>
                <w:rPr>
                  <w:rFonts w:ascii="Stylus BT" w:hAnsi="Stylus BT" w:eastAsia="Stylus BT" w:cs="Stylus BT"/>
                  <w:lang w:val="en-US"/>
                </w:rPr>
                <w:t>4</w:t>
              </w:r>
            </w:ins>
            <w:del w:id="227" w:author="ComputerGAP" w:date="2018-10-18T18:21:06Z">
              <w:r>
                <w:rPr>
                  <w:rFonts w:ascii="Stylus BT" w:hAnsi="Stylus BT" w:eastAsia="Stylus BT" w:cs="Stylus BT"/>
                </w:rPr>
                <w:delText>5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</w:t>
            </w:r>
            <w:del w:id="228" w:author="ComputerGAP" w:date="2018-10-18T18:20:55Z">
              <w:r>
                <w:rPr>
                  <w:rFonts w:ascii="Stylus BT" w:hAnsi="Stylus BT" w:eastAsia="Stylus BT" w:cs="Stylus BT"/>
                  <w:lang w:val="en-US"/>
                </w:rPr>
                <w:delText>operario o tostador</w:delText>
              </w:r>
            </w:del>
            <w:ins w:id="229" w:author="ComputerGAP" w:date="2018-10-18T18:20:55Z">
              <w:r>
                <w:rPr>
                  <w:rFonts w:ascii="Stylus BT" w:hAnsi="Stylus BT" w:eastAsia="Stylus BT" w:cs="Stylus BT"/>
                  <w:lang w:val="en-US"/>
                </w:rPr>
                <w:t>admi</w:t>
              </w:r>
            </w:ins>
            <w:ins w:id="230" w:author="ComputerGAP" w:date="2018-10-18T18:20:56Z">
              <w:r>
                <w:rPr>
                  <w:rFonts w:ascii="Stylus BT" w:hAnsi="Stylus BT" w:eastAsia="Stylus BT" w:cs="Stylus BT"/>
                  <w:lang w:val="en-US"/>
                </w:rPr>
                <w:t>nistrado</w:t>
              </w:r>
            </w:ins>
            <w:ins w:id="231" w:author="ComputerGAP" w:date="2018-10-18T18:20:57Z">
              <w:r>
                <w:rPr>
                  <w:rFonts w:ascii="Stylus BT" w:hAnsi="Stylus BT" w:eastAsia="Stylus BT" w:cs="Stylus BT"/>
                  <w:lang w:val="en-US"/>
                </w:rPr>
                <w:t>r</w:t>
              </w:r>
            </w:ins>
            <w:r>
              <w:rPr>
                <w:rFonts w:ascii="Stylus BT" w:hAnsi="Stylus BT" w:eastAsia="Stylus BT" w:cs="Stylus BT"/>
              </w:rPr>
              <w:t xml:space="preserve"> modifica los datos. Y da clic en la opción guardar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232" w:author="ComputerGAP" w:date="2018-10-18T18:21:08Z">
              <w:r>
                <w:rPr>
                  <w:rFonts w:ascii="Stylus BT" w:hAnsi="Stylus BT" w:eastAsia="Stylus BT" w:cs="Stylus BT"/>
                  <w:lang w:val="en-US"/>
                </w:rPr>
                <w:t>5</w:t>
              </w:r>
            </w:ins>
            <w:del w:id="233" w:author="ComputerGAP" w:date="2018-10-18T18:21:07Z">
              <w:r>
                <w:rPr>
                  <w:rFonts w:ascii="Stylus BT" w:hAnsi="Stylus BT" w:eastAsia="Stylus BT" w:cs="Stylus BT"/>
                </w:rPr>
                <w:delText>6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234" w:author="ComputerGAP" w:date="2018-10-18T18:21:08Z">
              <w:r>
                <w:rPr>
                  <w:rFonts w:ascii="Stylus BT" w:hAnsi="Stylus BT" w:eastAsia="Stylus BT" w:cs="Stylus BT"/>
                  <w:lang w:val="en-US"/>
                </w:rPr>
                <w:t>6</w:t>
              </w:r>
            </w:ins>
            <w:del w:id="235" w:author="ComputerGAP" w:date="2018-10-18T18:21:08Z">
              <w:r>
                <w:rPr>
                  <w:rFonts w:ascii="Stylus BT" w:hAnsi="Stylus BT" w:eastAsia="Stylus BT" w:cs="Stylus BT"/>
                </w:rPr>
                <w:delText>7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almacena los datos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información del usuario está actualizada.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236" w:author="ComputerGAP" w:date="2018-10-18T18:21:23Z">
              <w:r>
                <w:rPr>
                  <w:rFonts w:ascii="Stylus BT" w:hAnsi="Stylus BT" w:eastAsia="Stylus BT" w:cs="Stylus BT"/>
                  <w:lang w:val="en-US"/>
                </w:rPr>
                <w:t>4</w:t>
              </w:r>
            </w:ins>
            <w:del w:id="237" w:author="ComputerGAP" w:date="2018-10-18T18:21:22Z">
              <w:r>
                <w:rPr>
                  <w:rFonts w:ascii="Stylus BT" w:hAnsi="Stylus BT" w:eastAsia="Stylus BT" w:cs="Stylus BT"/>
                </w:rPr>
                <w:delText>5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administración solicita cancelar la operación, el sistema cancela la operación, a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238" w:author="ComputerGAP" w:date="2018-10-18T18:21:28Z">
              <w:r>
                <w:rPr>
                  <w:rFonts w:ascii="Stylus BT" w:hAnsi="Stylus BT" w:eastAsia="Stylus BT" w:cs="Stylus BT"/>
                  <w:lang w:val="en-US"/>
                </w:rPr>
                <w:t>4</w:t>
              </w:r>
            </w:ins>
            <w:del w:id="239" w:author="ComputerGAP" w:date="2018-10-18T18:21:27Z">
              <w:r>
                <w:rPr>
                  <w:rFonts w:ascii="Stylus BT" w:hAnsi="Stylus BT" w:eastAsia="Stylus BT" w:cs="Stylus BT"/>
                </w:rPr>
                <w:delText>6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son erróneos o hay algún campo vacío,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240" w:author="ComputerGAP" w:date="2018-10-18T18:21:52Z"/>
        </w:trPr>
        <w:tc>
          <w:tcPr>
            <w:tcW w:w="2881" w:type="dxa"/>
          </w:tcPr>
          <w:p>
            <w:pPr>
              <w:rPr>
                <w:ins w:id="241" w:author="ComputerGAP" w:date="2018-10-18T18:21:52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242" w:author="ComputerGAP" w:date="2018-10-18T18:21:52Z"/>
                <w:rFonts w:ascii="Stylus BT" w:hAnsi="Stylus BT" w:eastAsia="Stylus BT" w:cs="Stylus BT"/>
                <w:lang w:val="en-US"/>
              </w:rPr>
            </w:pPr>
            <w:ins w:id="243" w:author="ComputerGAP" w:date="2018-10-18T18:21:57Z">
              <w:r>
                <w:rPr>
                  <w:rFonts w:ascii="Stylus BT" w:hAnsi="Stylus BT" w:eastAsia="Stylus BT" w:cs="Stylus BT"/>
                  <w:lang w:val="en-US"/>
                </w:rPr>
                <w:t>3</w:t>
              </w:r>
            </w:ins>
          </w:p>
        </w:tc>
        <w:tc>
          <w:tcPr>
            <w:tcW w:w="4974" w:type="dxa"/>
          </w:tcPr>
          <w:p>
            <w:pPr>
              <w:rPr>
                <w:ins w:id="244" w:author="ComputerGAP" w:date="2018-10-18T18:21:52Z"/>
                <w:rFonts w:ascii="Stylus BT" w:hAnsi="Stylus BT" w:eastAsia="Stylus BT" w:cs="Stylus BT"/>
                <w:lang w:val="en-US"/>
              </w:rPr>
            </w:pPr>
            <w:ins w:id="245" w:author="ComputerGAP" w:date="2018-10-18T18:21:59Z">
              <w:r>
                <w:rPr>
                  <w:rFonts w:ascii="Stylus BT" w:hAnsi="Stylus BT" w:eastAsia="Stylus BT" w:cs="Stylus BT"/>
                  <w:lang w:val="en-US"/>
                </w:rPr>
                <w:t>Si</w:t>
              </w:r>
            </w:ins>
            <w:ins w:id="246" w:author="ComputerGAP" w:date="2018-10-18T18:22:00Z">
              <w:r>
                <w:rPr>
                  <w:rFonts w:ascii="Stylus BT" w:hAnsi="Stylus BT" w:eastAsia="Stylus BT" w:cs="Stylus BT"/>
                  <w:lang w:val="en-US"/>
                </w:rPr>
                <w:t xml:space="preserve"> el usua</w:t>
              </w:r>
            </w:ins>
            <w:ins w:id="247" w:author="ComputerGAP" w:date="2018-10-18T18:22:01Z">
              <w:r>
                <w:rPr>
                  <w:rFonts w:ascii="Stylus BT" w:hAnsi="Stylus BT" w:eastAsia="Stylus BT" w:cs="Stylus BT"/>
                  <w:lang w:val="en-US"/>
                </w:rPr>
                <w:t>rio no</w:t>
              </w:r>
            </w:ins>
            <w:ins w:id="248" w:author="ComputerGAP" w:date="2018-10-18T18:22:02Z">
              <w:r>
                <w:rPr>
                  <w:rFonts w:ascii="Stylus BT" w:hAnsi="Stylus BT" w:eastAsia="Stylus BT" w:cs="Stylus BT"/>
                  <w:lang w:val="en-US"/>
                </w:rPr>
                <w:t xml:space="preserve"> es un a</w:t>
              </w:r>
            </w:ins>
            <w:ins w:id="249" w:author="ComputerGAP" w:date="2018-10-18T18:22:03Z">
              <w:r>
                <w:rPr>
                  <w:rFonts w:ascii="Stylus BT" w:hAnsi="Stylus BT" w:eastAsia="Stylus BT" w:cs="Stylus BT"/>
                  <w:lang w:val="en-US"/>
                </w:rPr>
                <w:t>dmini</w:t>
              </w:r>
            </w:ins>
            <w:ins w:id="250" w:author="ComputerGAP" w:date="2018-10-18T18:22:09Z">
              <w:r>
                <w:rPr>
                  <w:rFonts w:ascii="Stylus BT" w:hAnsi="Stylus BT" w:eastAsia="Stylus BT" w:cs="Stylus BT"/>
                  <w:lang w:val="en-US"/>
                </w:rPr>
                <w:t>strador</w:t>
              </w:r>
            </w:ins>
            <w:ins w:id="251" w:author="ComputerGAP" w:date="2018-10-18T18:22:10Z">
              <w:r>
                <w:rPr>
                  <w:rFonts w:ascii="Stylus BT" w:hAnsi="Stylus BT" w:eastAsia="Stylus BT" w:cs="Stylus BT"/>
                  <w:lang w:val="en-US"/>
                </w:rPr>
                <w:t xml:space="preserve"> l</w:t>
              </w:r>
            </w:ins>
            <w:ins w:id="252" w:author="ComputerGAP" w:date="2018-10-18T18:22:11Z">
              <w:r>
                <w:rPr>
                  <w:rFonts w:ascii="Stylus BT" w:hAnsi="Stylus BT" w:eastAsia="Stylus BT" w:cs="Stylus BT"/>
                  <w:lang w:val="en-US"/>
                </w:rPr>
                <w:t>o red</w:t>
              </w:r>
            </w:ins>
            <w:ins w:id="253" w:author="ComputerGAP" w:date="2018-10-18T18:22:14Z">
              <w:r>
                <w:rPr>
                  <w:rFonts w:ascii="Stylus BT" w:hAnsi="Stylus BT" w:eastAsia="Stylus BT" w:cs="Stylus BT"/>
                  <w:lang w:val="en-US"/>
                </w:rPr>
                <w:t>irecci</w:t>
              </w:r>
            </w:ins>
            <w:ins w:id="254" w:author="ComputerGAP" w:date="2018-10-18T18:22:15Z">
              <w:r>
                <w:rPr>
                  <w:rFonts w:ascii="Stylus BT" w:hAnsi="Stylus BT" w:eastAsia="Stylus BT" w:cs="Stylus BT"/>
                  <w:lang w:val="en-US"/>
                </w:rPr>
                <w:t xml:space="preserve">ona </w:t>
              </w:r>
            </w:ins>
            <w:ins w:id="255" w:author="ComputerGAP" w:date="2018-10-18T18:22:21Z">
              <w:r>
                <w:rPr>
                  <w:rFonts w:ascii="Stylus BT" w:hAnsi="Stylus BT" w:eastAsia="Stylus BT" w:cs="Stylus BT"/>
                  <w:lang w:val="en-US"/>
                </w:rPr>
                <w:t xml:space="preserve">una </w:t>
              </w:r>
            </w:ins>
            <w:ins w:id="256" w:author="ComputerGAP" w:date="2018-10-18T18:22:22Z">
              <w:r>
                <w:rPr>
                  <w:rFonts w:ascii="Stylus BT" w:hAnsi="Stylus BT" w:eastAsia="Stylus BT" w:cs="Stylus BT"/>
                  <w:lang w:val="en-US"/>
                </w:rPr>
                <w:t>p</w:t>
              </w:r>
            </w:ins>
            <w:ins w:id="257" w:author="ComputerGAP" w:date="2018-10-18T18:22:23Z">
              <w:r>
                <w:rPr>
                  <w:rFonts w:ascii="Stylus BT" w:hAnsi="Stylus BT" w:eastAsia="Stylus BT" w:cs="Stylus BT"/>
                  <w:lang w:val="en-US"/>
                </w:rPr>
                <w:t xml:space="preserve">antalla </w:t>
              </w:r>
            </w:ins>
            <w:ins w:id="258" w:author="ComputerGAP" w:date="2018-10-18T18:22:27Z">
              <w:r>
                <w:rPr>
                  <w:rFonts w:ascii="Stylus BT" w:hAnsi="Stylus BT" w:eastAsia="Stylus BT" w:cs="Stylus BT"/>
                  <w:lang w:val="en-US"/>
                </w:rPr>
                <w:t>donde se</w:t>
              </w:r>
            </w:ins>
            <w:ins w:id="259" w:author="ComputerGAP" w:date="2018-10-18T18:22:28Z">
              <w:r>
                <w:rPr>
                  <w:rFonts w:ascii="Stylus BT" w:hAnsi="Stylus BT" w:eastAsia="Stylus BT" w:cs="Stylus BT"/>
                  <w:lang w:val="en-US"/>
                </w:rPr>
                <w:t xml:space="preserve"> indica </w:t>
              </w:r>
            </w:ins>
            <w:ins w:id="260" w:author="ComputerGAP" w:date="2018-10-18T18:22:29Z">
              <w:r>
                <w:rPr>
                  <w:rFonts w:ascii="Stylus BT" w:hAnsi="Stylus BT" w:eastAsia="Stylus BT" w:cs="Stylus BT"/>
                  <w:lang w:val="en-US"/>
                </w:rPr>
                <w:t>que no t</w:t>
              </w:r>
            </w:ins>
            <w:ins w:id="261" w:author="ComputerGAP" w:date="2018-10-18T18:22:30Z">
              <w:r>
                <w:rPr>
                  <w:rFonts w:ascii="Stylus BT" w:hAnsi="Stylus BT" w:eastAsia="Stylus BT" w:cs="Stylus BT"/>
                  <w:lang w:val="en-US"/>
                </w:rPr>
                <w:t>iene per</w:t>
              </w:r>
            </w:ins>
            <w:ins w:id="262" w:author="ComputerGAP" w:date="2018-10-18T18:22:31Z">
              <w:r>
                <w:rPr>
                  <w:rFonts w:ascii="Stylus BT" w:hAnsi="Stylus BT" w:eastAsia="Stylus BT" w:cs="Stylus BT"/>
                  <w:lang w:val="en-US"/>
                </w:rPr>
                <w:t>misos pa</w:t>
              </w:r>
            </w:ins>
            <w:ins w:id="263" w:author="ComputerGAP" w:date="2018-10-18T18:22:32Z">
              <w:r>
                <w:rPr>
                  <w:rFonts w:ascii="Stylus BT" w:hAnsi="Stylus BT" w:eastAsia="Stylus BT" w:cs="Stylus BT"/>
                  <w:lang w:val="en-US"/>
                </w:rPr>
                <w:t>ra real</w:t>
              </w:r>
            </w:ins>
            <w:ins w:id="264" w:author="ComputerGAP" w:date="2018-10-18T18:22:33Z">
              <w:r>
                <w:rPr>
                  <w:rFonts w:ascii="Stylus BT" w:hAnsi="Stylus BT" w:eastAsia="Stylus BT" w:cs="Stylus BT"/>
                  <w:lang w:val="en-US"/>
                </w:rPr>
                <w:t>izar esa</w:t>
              </w:r>
            </w:ins>
            <w:ins w:id="265" w:author="ComputerGAP" w:date="2018-10-18T18:22:34Z">
              <w:r>
                <w:rPr>
                  <w:rFonts w:ascii="Stylus BT" w:hAnsi="Stylus BT" w:eastAsia="Stylus BT" w:cs="Stylus BT"/>
                  <w:lang w:val="en-US"/>
                </w:rPr>
                <w:t xml:space="preserve"> accio</w:t>
              </w:r>
            </w:ins>
            <w:ins w:id="266" w:author="ComputerGAP" w:date="2018-10-18T18:22:35Z">
              <w:r>
                <w:rPr>
                  <w:rFonts w:ascii="Stylus BT" w:hAnsi="Stylus BT" w:eastAsia="Stylus BT" w:cs="Stylus BT"/>
                  <w:lang w:val="en-US"/>
                </w:rPr>
                <w:t>n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keepNext/>
              <w:numPr>
                <w:ilvl w:val="0"/>
                <w:numId w:val="4"/>
              </w:num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vez/mes</w:t>
            </w:r>
          </w:p>
        </w:tc>
      </w:tr>
    </w:tbl>
    <w:p>
      <w:pPr>
        <w:keepNext/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del w:id="267" w:author="ComputerGAP" w:date="2018-10-18T18:24:29Z"/>
          <w:rFonts w:ascii="Calibri" w:hAnsi="Calibri" w:eastAsia="Calibri" w:cs="Calibri"/>
          <w:b/>
          <w:color w:val="000000"/>
          <w:sz w:val="26"/>
          <w:szCs w:val="26"/>
        </w:rPr>
      </w:pPr>
      <w:del w:id="268" w:author="ComputerGAP" w:date="2018-10-18T18:24:29Z">
        <w:r>
          <w:rPr>
            <w:rFonts w:ascii="Calibri" w:hAnsi="Calibri" w:eastAsia="Calibri" w:cs="Calibri"/>
            <w:b/>
            <w:color w:val="000000"/>
            <w:sz w:val="26"/>
            <w:szCs w:val="26"/>
          </w:rPr>
          <w:delText>Cambiar estado del usuario</w:delText>
        </w:r>
      </w:del>
    </w:p>
    <w:tbl>
      <w:tblPr>
        <w:tblStyle w:val="24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269" w:author="ComputerGAP" w:date="2018-10-18T18:24:29Z"/>
        </w:trPr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del w:id="270" w:author="ComputerGAP" w:date="2018-10-18T18:24:29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271" w:author="ComputerGAP" w:date="2018-10-18T18:24:29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CU-05 CAMBIAR ESTADO DEL USUARIO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272" w:author="ComputerGAP" w:date="2018-10-18T18:24:29Z"/>
        </w:trPr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del w:id="273" w:author="ComputerGAP" w:date="2018-10-18T18:24:29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274" w:author="ComputerGAP" w:date="2018-10-18T18:24:29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RF- 05</w:delText>
              </w:r>
            </w:del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del w:id="275" w:author="ComputerGAP" w:date="2018-10-18T18:24:29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276" w:author="ComputerGAP" w:date="2018-10-18T18:24:29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Habilitar o inhabilitar a los usuarios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277" w:author="ComputerGAP" w:date="2018-10-18T18:24:29Z"/>
        </w:trPr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del w:id="278" w:author="ComputerGAP" w:date="2018-10-18T18:24:29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279" w:author="ComputerGAP" w:date="2018-10-18T18:24:29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Actores:</w:delText>
              </w:r>
            </w:del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del w:id="280" w:author="ComputerGAP" w:date="2018-10-18T18:24:29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281" w:author="ComputerGAP" w:date="2018-10-18T18:24:29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Administrador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282" w:author="ComputerGAP" w:date="2018-10-18T18:24:29Z"/>
        </w:trPr>
        <w:tc>
          <w:tcPr>
            <w:tcW w:w="2881" w:type="dxa"/>
          </w:tcPr>
          <w:p>
            <w:pPr>
              <w:rPr>
                <w:del w:id="283" w:author="ComputerGAP" w:date="2018-10-18T18:24:29Z"/>
                <w:rFonts w:ascii="Stylus BT" w:hAnsi="Stylus BT" w:eastAsia="Stylus BT" w:cs="Stylus BT"/>
              </w:rPr>
            </w:pPr>
            <w:del w:id="284" w:author="ComputerGAP" w:date="2018-10-18T18:24:29Z">
              <w:r>
                <w:rPr>
                  <w:rFonts w:ascii="Stylus BT" w:hAnsi="Stylus BT" w:eastAsia="Stylus BT" w:cs="Stylus BT"/>
                  <w:b/>
                </w:rPr>
                <w:delText>Objetivos asociados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285" w:author="ComputerGAP" w:date="2018-10-18T18:24:29Z"/>
                <w:rFonts w:ascii="Stylus BT" w:hAnsi="Stylus BT" w:eastAsia="Stylus BT" w:cs="Stylus BT"/>
              </w:rPr>
            </w:pPr>
            <w:del w:id="286" w:author="ComputerGAP" w:date="2018-10-18T18:24:29Z">
              <w:r>
                <w:rPr>
                  <w:rFonts w:ascii="Stylus BT" w:hAnsi="Stylus BT" w:eastAsia="Stylus BT" w:cs="Stylus BT"/>
                </w:rPr>
                <w:delText>OBJ–02 Gestionar seguridad.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287" w:author="ComputerGAP" w:date="2018-10-18T18:24:29Z"/>
        </w:trPr>
        <w:tc>
          <w:tcPr>
            <w:tcW w:w="2881" w:type="dxa"/>
          </w:tcPr>
          <w:p>
            <w:pPr>
              <w:rPr>
                <w:del w:id="288" w:author="ComputerGAP" w:date="2018-10-18T18:24:29Z"/>
                <w:rFonts w:ascii="Stylus BT" w:hAnsi="Stylus BT" w:eastAsia="Stylus BT" w:cs="Stylus BT"/>
              </w:rPr>
            </w:pPr>
            <w:del w:id="289" w:author="ComputerGAP" w:date="2018-10-18T18:24:29Z">
              <w:r>
                <w:rPr>
                  <w:rFonts w:ascii="Stylus BT" w:hAnsi="Stylus BT" w:eastAsia="Stylus BT" w:cs="Stylus BT"/>
                  <w:b/>
                </w:rPr>
                <w:delText>Requisitos asociados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290" w:author="ComputerGAP" w:date="2018-10-18T18:24:29Z"/>
                <w:rFonts w:ascii="Stylus BT" w:hAnsi="Stylus BT" w:eastAsia="Stylus BT" w:cs="Stylus BT"/>
              </w:rPr>
            </w:pPr>
            <w:del w:id="291" w:author="ComputerGAP" w:date="2018-10-18T18:24:29Z">
              <w:r>
                <w:rPr>
                  <w:rFonts w:ascii="Stylus BT" w:hAnsi="Stylus BT" w:eastAsia="Stylus BT" w:cs="Stylus BT"/>
                </w:rPr>
                <w:delText>RI–02 Información sobre un usuario.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292" w:author="ComputerGAP" w:date="2018-10-18T18:24:29Z"/>
        </w:trPr>
        <w:tc>
          <w:tcPr>
            <w:tcW w:w="2881" w:type="dxa"/>
          </w:tcPr>
          <w:p>
            <w:pPr>
              <w:rPr>
                <w:del w:id="293" w:author="ComputerGAP" w:date="2018-10-18T18:24:29Z"/>
                <w:rFonts w:eastAsia="Stylus BT"/>
              </w:rPr>
            </w:pPr>
            <w:del w:id="294" w:author="ComputerGAP" w:date="2018-10-18T18:24:29Z">
              <w:r>
                <w:rPr>
                  <w:rFonts w:eastAsia="Stylus BT"/>
                </w:rPr>
                <w:delText>Descripción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295" w:author="ComputerGAP" w:date="2018-10-18T18:24:29Z"/>
                <w:rFonts w:ascii="Stylus BT" w:hAnsi="Stylus BT" w:eastAsia="Stylus BT" w:cs="Stylus BT"/>
              </w:rPr>
            </w:pPr>
            <w:del w:id="296" w:author="ComputerGAP" w:date="2018-10-18T18:24:29Z">
              <w:r>
                <w:rPr>
                  <w:rFonts w:ascii="Stylus BT" w:hAnsi="Stylus BT" w:eastAsia="Stylus BT" w:cs="Stylus BT"/>
                </w:rPr>
                <w:delText>El sistema deberá comportarse tal como se describe en el siguiente caso de uso cuando el administrador solicite la cambiar el estado de un usuario.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297" w:author="ComputerGAP" w:date="2018-10-18T18:24:29Z"/>
        </w:trPr>
        <w:tc>
          <w:tcPr>
            <w:tcW w:w="2881" w:type="dxa"/>
          </w:tcPr>
          <w:p>
            <w:pPr>
              <w:rPr>
                <w:del w:id="298" w:author="ComputerGAP" w:date="2018-10-18T18:24:29Z"/>
                <w:rFonts w:ascii="Stylus BT" w:hAnsi="Stylus BT" w:eastAsia="Stylus BT" w:cs="Stylus BT"/>
              </w:rPr>
            </w:pPr>
            <w:del w:id="299" w:author="ComputerGAP" w:date="2018-10-18T18:24:29Z">
              <w:r>
                <w:rPr>
                  <w:rFonts w:ascii="Stylus BT" w:hAnsi="Stylus BT" w:eastAsia="Stylus BT" w:cs="Stylus BT"/>
                  <w:b/>
                </w:rPr>
                <w:delText>Precondición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300" w:author="ComputerGAP" w:date="2018-10-18T18:24:29Z"/>
                <w:rFonts w:ascii="Stylus BT" w:hAnsi="Stylus BT" w:eastAsia="Stylus BT" w:cs="Stylus BT"/>
              </w:rPr>
            </w:pPr>
            <w:del w:id="301" w:author="ComputerGAP" w:date="2018-10-18T18:24:29Z">
              <w:r>
                <w:rPr>
                  <w:rFonts w:ascii="Stylus BT" w:hAnsi="Stylus BT" w:eastAsia="Stylus BT" w:cs="Stylus BT"/>
                </w:rPr>
                <w:delText>Los datos del usuario deben de estar registrado en el sistema.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302" w:author="ComputerGAP" w:date="2018-10-18T18:24:29Z"/>
        </w:trPr>
        <w:tc>
          <w:tcPr>
            <w:tcW w:w="2881" w:type="dxa"/>
            <w:vMerge w:val="restart"/>
          </w:tcPr>
          <w:p>
            <w:pPr>
              <w:rPr>
                <w:del w:id="303" w:author="ComputerGAP" w:date="2018-10-18T18:24:29Z"/>
                <w:rFonts w:eastAsia="Stylus BT"/>
              </w:rPr>
            </w:pPr>
            <w:del w:id="304" w:author="ComputerGAP" w:date="2018-10-18T18:24:29Z">
              <w:r>
                <w:rPr>
                  <w:rFonts w:eastAsia="Stylus BT"/>
                </w:rPr>
                <w:delText>Secuencia</w:delText>
              </w:r>
            </w:del>
          </w:p>
          <w:p>
            <w:pPr>
              <w:rPr>
                <w:del w:id="305" w:author="ComputerGAP" w:date="2018-10-18T18:24:29Z"/>
                <w:rFonts w:eastAsia="Stylus BT"/>
                <w:color w:val="000000"/>
              </w:rPr>
            </w:pPr>
            <w:del w:id="306" w:author="ComputerGAP" w:date="2018-10-18T18:24:29Z">
              <w:r>
                <w:rPr>
                  <w:rFonts w:eastAsia="Stylus BT"/>
                  <w:color w:val="000000"/>
                </w:rPr>
                <w:delText>Normal</w:delText>
              </w:r>
            </w:del>
          </w:p>
        </w:tc>
        <w:tc>
          <w:tcPr>
            <w:tcW w:w="789" w:type="dxa"/>
          </w:tcPr>
          <w:p>
            <w:pPr>
              <w:rPr>
                <w:del w:id="307" w:author="ComputerGAP" w:date="2018-10-18T18:24:29Z"/>
                <w:rFonts w:ascii="Stylus BT" w:hAnsi="Stylus BT" w:eastAsia="Stylus BT" w:cs="Stylus BT"/>
              </w:rPr>
            </w:pPr>
            <w:del w:id="308" w:author="ComputerGAP" w:date="2018-10-18T18:24:29Z">
              <w:r>
                <w:rPr>
                  <w:rFonts w:ascii="Stylus BT" w:hAnsi="Stylus BT" w:eastAsia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>
            <w:pPr>
              <w:rPr>
                <w:del w:id="309" w:author="ComputerGAP" w:date="2018-10-18T18:24:29Z"/>
                <w:rFonts w:ascii="Stylus BT" w:hAnsi="Stylus BT" w:eastAsia="Stylus BT" w:cs="Stylus BT"/>
              </w:rPr>
            </w:pPr>
            <w:del w:id="310" w:author="ComputerGAP" w:date="2018-10-18T18:24:29Z">
              <w:r>
                <w:rPr>
                  <w:rFonts w:ascii="Stylus BT" w:hAnsi="Stylus BT" w:eastAsia="Stylus BT" w:cs="Stylus BT"/>
                  <w:b/>
                </w:rPr>
                <w:delText>Acción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311" w:author="ComputerGAP" w:date="2018-10-18T18:24:29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312" w:author="ComputerGAP" w:date="2018-10-18T18:24:29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313" w:author="ComputerGAP" w:date="2018-10-18T18:24:29Z"/>
                <w:rFonts w:ascii="Stylus BT" w:hAnsi="Stylus BT" w:eastAsia="Stylus BT" w:cs="Stylus BT"/>
              </w:rPr>
            </w:pPr>
            <w:del w:id="314" w:author="ComputerGAP" w:date="2018-10-18T18:24:29Z">
              <w:r>
                <w:rPr>
                  <w:rFonts w:ascii="Stylus BT" w:hAnsi="Stylus BT" w:eastAsia="Stylus BT" w:cs="Stylus BT"/>
                </w:rPr>
                <w:delText>1</w:delText>
              </w:r>
            </w:del>
          </w:p>
        </w:tc>
        <w:tc>
          <w:tcPr>
            <w:tcW w:w="4974" w:type="dxa"/>
          </w:tcPr>
          <w:p>
            <w:pPr>
              <w:rPr>
                <w:del w:id="315" w:author="ComputerGAP" w:date="2018-10-18T18:24:29Z"/>
                <w:rFonts w:ascii="Stylus BT" w:hAnsi="Stylus BT" w:eastAsia="Stylus BT" w:cs="Stylus BT"/>
              </w:rPr>
            </w:pPr>
            <w:del w:id="316" w:author="ComputerGAP" w:date="2018-10-18T18:24:29Z">
              <w:r>
                <w:rPr>
                  <w:rFonts w:ascii="Stylus BT" w:hAnsi="Stylus BT" w:eastAsia="Stylus BT" w:cs="Stylus BT"/>
                </w:rPr>
                <w:delText>Se realiza el caso de uso RF–</w:delText>
              </w:r>
            </w:del>
            <w:del w:id="317" w:author="ComputerGAP" w:date="2018-10-18T18:24:29Z">
              <w:r>
                <w:rPr>
                  <w:rFonts w:ascii="Stylus BT" w:hAnsi="Stylus BT" w:eastAsia="Stylus BT" w:cs="Stylus BT"/>
                  <w:sz w:val="20"/>
                  <w:szCs w:val="20"/>
                </w:rPr>
                <w:delText>02</w:delText>
              </w:r>
            </w:del>
            <w:del w:id="318" w:author="ComputerGAP" w:date="2018-10-18T18:24:29Z">
              <w:r>
                <w:rPr>
                  <w:rFonts w:ascii="Stylus BT" w:hAnsi="Stylus BT" w:eastAsia="Stylus BT" w:cs="Stylus BT"/>
                </w:rPr>
                <w:delText xml:space="preserve"> (consultar los usuarios)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319" w:author="ComputerGAP" w:date="2018-10-18T18:24:29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320" w:author="ComputerGAP" w:date="2018-10-18T18:24:29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321" w:author="ComputerGAP" w:date="2018-10-18T18:24:29Z"/>
                <w:rFonts w:ascii="Stylus BT" w:hAnsi="Stylus BT" w:eastAsia="Stylus BT" w:cs="Stylus BT"/>
              </w:rPr>
            </w:pPr>
            <w:del w:id="322" w:author="ComputerGAP" w:date="2018-10-18T18:24:29Z">
              <w:r>
                <w:rPr>
                  <w:rFonts w:ascii="Stylus BT" w:hAnsi="Stylus BT" w:eastAsia="Stylus BT" w:cs="Stylus BT"/>
                </w:rPr>
                <w:delText>2</w:delText>
              </w:r>
            </w:del>
          </w:p>
        </w:tc>
        <w:tc>
          <w:tcPr>
            <w:tcW w:w="4974" w:type="dxa"/>
          </w:tcPr>
          <w:p>
            <w:pPr>
              <w:rPr>
                <w:del w:id="323" w:author="ComputerGAP" w:date="2018-10-18T18:24:29Z"/>
                <w:rFonts w:ascii="Stylus BT" w:hAnsi="Stylus BT" w:eastAsia="Stylus BT" w:cs="Stylus BT"/>
              </w:rPr>
            </w:pPr>
            <w:del w:id="324" w:author="ComputerGAP" w:date="2018-10-18T18:24:29Z">
              <w:r>
                <w:rPr>
                  <w:rFonts w:ascii="Stylus BT" w:hAnsi="Stylus BT" w:eastAsia="Stylus BT" w:cs="Stylus BT"/>
                </w:rPr>
                <w:delText>El administrador ingresa a la opción de cambiar estado.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325" w:author="ComputerGAP" w:date="2018-10-18T18:24:29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326" w:author="ComputerGAP" w:date="2018-10-18T18:24:29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327" w:author="ComputerGAP" w:date="2018-10-18T18:24:29Z"/>
                <w:rFonts w:ascii="Stylus BT" w:hAnsi="Stylus BT" w:eastAsia="Stylus BT" w:cs="Stylus BT"/>
              </w:rPr>
            </w:pPr>
            <w:del w:id="328" w:author="ComputerGAP" w:date="2018-10-18T18:24:29Z">
              <w:r>
                <w:rPr>
                  <w:rFonts w:ascii="Stylus BT" w:hAnsi="Stylus BT" w:eastAsia="Stylus BT" w:cs="Stylus BT"/>
                </w:rPr>
                <w:delText>3</w:delText>
              </w:r>
            </w:del>
          </w:p>
        </w:tc>
        <w:tc>
          <w:tcPr>
            <w:tcW w:w="4974" w:type="dxa"/>
          </w:tcPr>
          <w:p>
            <w:pPr>
              <w:rPr>
                <w:del w:id="329" w:author="ComputerGAP" w:date="2018-10-18T18:24:29Z"/>
                <w:rFonts w:ascii="Stylus BT" w:hAnsi="Stylus BT" w:eastAsia="Stylus BT" w:cs="Stylus BT"/>
              </w:rPr>
            </w:pPr>
            <w:del w:id="330" w:author="ComputerGAP" w:date="2018-10-18T18:24:29Z">
              <w:r>
                <w:rPr>
                  <w:rFonts w:ascii="Stylus BT" w:hAnsi="Stylus BT" w:eastAsia="Stylus BT" w:cs="Stylus BT"/>
                </w:rPr>
                <w:delText>El sistema hace el respectivo cambio.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331" w:author="ComputerGAP" w:date="2018-10-18T18:24:29Z"/>
        </w:trPr>
        <w:tc>
          <w:tcPr>
            <w:tcW w:w="2881" w:type="dxa"/>
          </w:tcPr>
          <w:p>
            <w:pPr>
              <w:rPr>
                <w:del w:id="332" w:author="ComputerGAP" w:date="2018-10-18T18:24:29Z"/>
                <w:rFonts w:ascii="Stylus BT" w:hAnsi="Stylus BT" w:eastAsia="Stylus BT" w:cs="Stylus BT"/>
              </w:rPr>
            </w:pPr>
            <w:del w:id="333" w:author="ComputerGAP" w:date="2018-10-18T18:24:29Z">
              <w:r>
                <w:rPr>
                  <w:rFonts w:ascii="Stylus BT" w:hAnsi="Stylus BT" w:eastAsia="Stylus BT" w:cs="Stylus BT"/>
                  <w:b/>
                </w:rPr>
                <w:delText>Postcondición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334" w:author="ComputerGAP" w:date="2018-10-18T18:24:29Z"/>
                <w:rFonts w:ascii="Stylus BT" w:hAnsi="Stylus BT" w:eastAsia="Stylus BT" w:cs="Stylus BT"/>
              </w:rPr>
            </w:pPr>
            <w:del w:id="335" w:author="ComputerGAP" w:date="2018-10-18T18:24:29Z">
              <w:r>
                <w:rPr>
                  <w:rFonts w:ascii="Stylus BT" w:hAnsi="Stylus BT" w:eastAsia="Stylus BT" w:cs="Stylus BT"/>
                </w:rPr>
                <w:delText>El usuario dependiendo del estado (habilitado-inhabilitado), puede ingresar al sistema o no.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336" w:author="ComputerGAP" w:date="2018-10-18T18:24:29Z"/>
        </w:trPr>
        <w:tc>
          <w:tcPr>
            <w:tcW w:w="2881" w:type="dxa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del w:id="337" w:author="ComputerGAP" w:date="2018-10-18T18:24:29Z"/>
                <w:rFonts w:ascii="Stylus BT" w:hAnsi="Stylus BT" w:eastAsia="Stylus BT" w:cs="Stylus BT"/>
                <w:b/>
                <w:color w:val="000000"/>
              </w:rPr>
            </w:pPr>
            <w:del w:id="338" w:author="ComputerGAP" w:date="2018-10-18T18:24:29Z">
              <w:r>
                <w:rPr>
                  <w:rFonts w:ascii="Stylus BT" w:hAnsi="Stylus BT" w:eastAsia="Stylus BT" w:cs="Stylus BT"/>
                  <w:b/>
                  <w:color w:val="000000"/>
                </w:rPr>
                <w:delText>Excepciones</w:delText>
              </w:r>
            </w:del>
          </w:p>
        </w:tc>
        <w:tc>
          <w:tcPr>
            <w:tcW w:w="789" w:type="dxa"/>
          </w:tcPr>
          <w:p>
            <w:pPr>
              <w:jc w:val="center"/>
              <w:rPr>
                <w:del w:id="339" w:author="ComputerGAP" w:date="2018-10-18T18:24:29Z"/>
                <w:rFonts w:ascii="Stylus BT" w:hAnsi="Stylus BT" w:eastAsia="Stylus BT" w:cs="Stylus BT"/>
              </w:rPr>
            </w:pPr>
            <w:del w:id="340" w:author="ComputerGAP" w:date="2018-10-18T18:24:29Z">
              <w:r>
                <w:rPr>
                  <w:rFonts w:ascii="Stylus BT" w:hAnsi="Stylus BT" w:eastAsia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>
            <w:pPr>
              <w:rPr>
                <w:del w:id="341" w:author="ComputerGAP" w:date="2018-10-18T18:24:29Z"/>
                <w:rFonts w:ascii="Stylus BT" w:hAnsi="Stylus BT" w:eastAsia="Stylus BT" w:cs="Stylus BT"/>
              </w:rPr>
            </w:pPr>
            <w:del w:id="342" w:author="ComputerGAP" w:date="2018-10-18T18:24:29Z">
              <w:r>
                <w:rPr>
                  <w:rFonts w:ascii="Stylus BT" w:hAnsi="Stylus BT" w:eastAsia="Stylus BT" w:cs="Stylus BT"/>
                  <w:b/>
                </w:rPr>
                <w:delText>Acción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343" w:author="ComputerGAP" w:date="2018-10-18T18:24:29Z"/>
        </w:trPr>
        <w:tc>
          <w:tcPr>
            <w:tcW w:w="2881" w:type="dxa"/>
            <w:vMerge w:val="restart"/>
          </w:tcPr>
          <w:p>
            <w:pPr>
              <w:rPr>
                <w:del w:id="344" w:author="ComputerGAP" w:date="2018-10-18T18:24:29Z"/>
                <w:rFonts w:ascii="Stylus BT" w:hAnsi="Stylus BT" w:eastAsia="Stylus BT" w:cs="Stylus BT"/>
              </w:rPr>
            </w:pPr>
            <w:del w:id="345" w:author="ComputerGAP" w:date="2018-10-18T18:24:29Z">
              <w:r>
                <w:rPr>
                  <w:rFonts w:ascii="Stylus BT" w:hAnsi="Stylus BT" w:eastAsia="Stylus BT" w:cs="Stylus BT"/>
                  <w:b/>
                </w:rPr>
                <w:delText>Rendimiento</w:delText>
              </w:r>
            </w:del>
          </w:p>
        </w:tc>
        <w:tc>
          <w:tcPr>
            <w:tcW w:w="789" w:type="dxa"/>
          </w:tcPr>
          <w:p>
            <w:pPr>
              <w:rPr>
                <w:del w:id="346" w:author="ComputerGAP" w:date="2018-10-18T18:24:29Z"/>
                <w:rFonts w:ascii="Stylus BT" w:hAnsi="Stylus BT" w:eastAsia="Stylus BT" w:cs="Stylus BT"/>
              </w:rPr>
            </w:pPr>
            <w:del w:id="347" w:author="ComputerGAP" w:date="2018-10-18T18:24:29Z">
              <w:r>
                <w:rPr>
                  <w:rFonts w:ascii="Stylus BT" w:hAnsi="Stylus BT" w:eastAsia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>
            <w:pPr>
              <w:rPr>
                <w:del w:id="348" w:author="ComputerGAP" w:date="2018-10-18T18:24:29Z"/>
                <w:rFonts w:ascii="Stylus BT" w:hAnsi="Stylus BT" w:eastAsia="Stylus BT" w:cs="Stylus BT"/>
              </w:rPr>
            </w:pPr>
            <w:del w:id="349" w:author="ComputerGAP" w:date="2018-10-18T18:24:29Z">
              <w:r>
                <w:rPr>
                  <w:rFonts w:ascii="Stylus BT" w:hAnsi="Stylus BT" w:eastAsia="Stylus BT" w:cs="Stylus BT"/>
                  <w:b/>
                </w:rPr>
                <w:delText>Cota de tiempo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350" w:author="ComputerGAP" w:date="2018-10-18T18:24:29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351" w:author="ComputerGAP" w:date="2018-10-18T18:24:29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352" w:author="ComputerGAP" w:date="2018-10-18T18:24:29Z"/>
                <w:rFonts w:ascii="Stylus BT" w:hAnsi="Stylus BT" w:eastAsia="Stylus BT" w:cs="Stylus BT"/>
              </w:rPr>
            </w:pPr>
            <w:del w:id="353" w:author="ComputerGAP" w:date="2018-10-18T18:24:29Z">
              <w:r>
                <w:rPr>
                  <w:rFonts w:ascii="Stylus BT" w:hAnsi="Stylus BT" w:eastAsia="Stylus BT" w:cs="Stylus BT"/>
                </w:rPr>
                <w:delText>6</w:delText>
              </w:r>
            </w:del>
          </w:p>
        </w:tc>
        <w:tc>
          <w:tcPr>
            <w:tcW w:w="4974" w:type="dxa"/>
          </w:tcPr>
          <w:p>
            <w:pPr>
              <w:rPr>
                <w:del w:id="354" w:author="ComputerGAP" w:date="2018-10-18T18:24:29Z"/>
                <w:rFonts w:ascii="Stylus BT" w:hAnsi="Stylus BT" w:eastAsia="Stylus BT" w:cs="Stylus BT"/>
              </w:rPr>
            </w:pPr>
            <w:del w:id="355" w:author="ComputerGAP" w:date="2018-10-18T18:24:29Z">
              <w:r>
                <w:rPr>
                  <w:rFonts w:ascii="Stylus BT" w:hAnsi="Stylus BT" w:eastAsia="Stylus BT" w:cs="Stylus BT"/>
                </w:rPr>
                <w:delText>1 segundo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356" w:author="ComputerGAP" w:date="2018-10-18T18:24:29Z"/>
        </w:trPr>
        <w:tc>
          <w:tcPr>
            <w:tcW w:w="2881" w:type="dxa"/>
          </w:tcPr>
          <w:p>
            <w:pPr>
              <w:rPr>
                <w:del w:id="357" w:author="ComputerGAP" w:date="2018-10-18T18:24:29Z"/>
                <w:rFonts w:ascii="Stylus BT" w:hAnsi="Stylus BT" w:eastAsia="Stylus BT" w:cs="Stylus BT"/>
              </w:rPr>
            </w:pPr>
            <w:del w:id="358" w:author="ComputerGAP" w:date="2018-10-18T18:24:29Z">
              <w:r>
                <w:rPr>
                  <w:rFonts w:ascii="Stylus BT" w:hAnsi="Stylus BT" w:eastAsia="Stylus BT" w:cs="Stylus BT"/>
                  <w:b/>
                </w:rPr>
                <w:delText>Frecuencia esperada</w:delText>
              </w:r>
            </w:del>
          </w:p>
        </w:tc>
        <w:tc>
          <w:tcPr>
            <w:tcW w:w="5763" w:type="dxa"/>
            <w:gridSpan w:val="2"/>
          </w:tcPr>
          <w:p>
            <w:pPr>
              <w:keepNext/>
              <w:numPr>
                <w:ilvl w:val="0"/>
                <w:numId w:val="5"/>
              </w:numPr>
              <w:rPr>
                <w:del w:id="359" w:author="ComputerGAP" w:date="2018-10-18T18:24:29Z"/>
                <w:rFonts w:ascii="Stylus BT" w:hAnsi="Stylus BT" w:eastAsia="Stylus BT" w:cs="Stylus BT"/>
              </w:rPr>
            </w:pPr>
            <w:del w:id="360" w:author="ComputerGAP" w:date="2018-10-18T18:24:29Z">
              <w:r>
                <w:rPr>
                  <w:rFonts w:ascii="Stylus BT" w:hAnsi="Stylus BT" w:eastAsia="Stylus BT" w:cs="Stylus BT"/>
                </w:rPr>
                <w:delText>vez/mes</w:delText>
              </w:r>
            </w:del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del w:id="361" w:author="ComputerGAP" w:date="2018-10-18T18:24:29Z"/>
          <w:b/>
          <w:color w:val="000000"/>
          <w:sz w:val="20"/>
          <w:szCs w:val="20"/>
        </w:rPr>
      </w:pPr>
    </w:p>
    <w:p>
      <w:r>
        <w:br w:type="page"/>
      </w:r>
    </w:p>
    <w:p>
      <w:pPr>
        <w:keepNext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Acceder al sistema</w:t>
      </w:r>
    </w:p>
    <w:p>
      <w:pPr>
        <w:keepNext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Perfiles</w:t>
      </w:r>
    </w:p>
    <w:p/>
    <w:p>
      <w:pPr>
        <w:keepNext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1.3.1 Modificar Perfil</w:t>
      </w:r>
    </w:p>
    <w:tbl>
      <w:tblPr>
        <w:tblStyle w:val="25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CU-06 Modificar perfil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RF- 06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perfil.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Administrador, coordinador, operario, tostador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Manejo de perfiles.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RI–02 Registrar información  del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usuario con su rol requiere modificar sus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usuario deben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ins w:id="362" w:author="ComputerGAP" w:date="2018-10-18T18:25:19Z">
              <w:r>
                <w:rPr>
                  <w:rFonts w:ascii="Stylus BT" w:hAnsi="Stylus BT" w:eastAsia="Stylus BT" w:cs="Stylus BT"/>
                  <w:lang w:val="en-US"/>
                </w:rPr>
                <w:t>El us</w:t>
              </w:r>
            </w:ins>
            <w:ins w:id="363" w:author="ComputerGAP" w:date="2018-10-18T18:25:20Z">
              <w:r>
                <w:rPr>
                  <w:rFonts w:ascii="Stylus BT" w:hAnsi="Stylus BT" w:eastAsia="Stylus BT" w:cs="Stylus BT"/>
                  <w:lang w:val="en-US"/>
                </w:rPr>
                <w:t xml:space="preserve">uario </w:t>
              </w:r>
            </w:ins>
            <w:del w:id="364" w:author="ComputerGAP" w:date="2018-10-18T18:25:16Z">
              <w:r>
                <w:rPr>
                  <w:rFonts w:ascii="Stylus BT" w:hAnsi="Stylus BT" w:eastAsia="Stylus BT" w:cs="Stylus BT"/>
                </w:rPr>
                <w:delText xml:space="preserve">El usuario realiza la acción en  sistema, </w:delText>
              </w:r>
            </w:del>
            <w:r>
              <w:rPr>
                <w:rFonts w:ascii="Stylus BT" w:hAnsi="Stylus BT" w:eastAsia="Stylus BT" w:cs="Stylus BT"/>
              </w:rPr>
              <w:t xml:space="preserve">ingresa </w:t>
            </w:r>
            <w:ins w:id="365" w:author="ComputerGAP" w:date="2018-10-18T18:25:22Z">
              <w:r>
                <w:rPr>
                  <w:rFonts w:ascii="Stylus BT" w:hAnsi="Stylus BT" w:eastAsia="Stylus BT" w:cs="Stylus BT"/>
                  <w:lang w:val="en-US"/>
                </w:rPr>
                <w:t>a l</w:t>
              </w:r>
            </w:ins>
            <w:ins w:id="366" w:author="ComputerGAP" w:date="2018-10-18T18:25:23Z">
              <w:r>
                <w:rPr>
                  <w:rFonts w:ascii="Stylus BT" w:hAnsi="Stylus BT" w:eastAsia="Stylus BT" w:cs="Stylus BT"/>
                  <w:lang w:val="en-US"/>
                </w:rPr>
                <w:t>a op</w:t>
              </w:r>
            </w:ins>
            <w:ins w:id="367" w:author="ComputerGAP" w:date="2018-10-18T18:25:24Z">
              <w:r>
                <w:rPr>
                  <w:rFonts w:ascii="Stylus BT" w:hAnsi="Stylus BT" w:eastAsia="Stylus BT" w:cs="Stylus BT"/>
                  <w:lang w:val="en-US"/>
                </w:rPr>
                <w:t>cion</w:t>
              </w:r>
            </w:ins>
            <w:del w:id="368" w:author="ComputerGAP" w:date="2018-10-18T18:25:25Z">
              <w:r>
                <w:rPr>
                  <w:rFonts w:ascii="Stylus BT" w:hAnsi="Stylus BT" w:eastAsia="Stylus BT" w:cs="Stylus BT"/>
                </w:rPr>
                <w:delText>a</w:delText>
              </w:r>
            </w:del>
            <w:r>
              <w:rPr>
                <w:rFonts w:ascii="Stylus BT" w:hAnsi="Stylus BT" w:eastAsia="Stylus BT" w:cs="Stylus BT"/>
              </w:rPr>
              <w:t xml:space="preserve"> </w:t>
            </w:r>
            <w:ins w:id="369" w:author="ComputerGAP" w:date="2018-10-18T18:25:30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del w:id="370" w:author="ComputerGAP" w:date="2018-10-18T18:25:27Z">
              <w:r>
                <w:rPr>
                  <w:rFonts w:ascii="Stylus BT" w:hAnsi="Stylus BT" w:eastAsia="Stylus BT" w:cs="Stylus BT"/>
                </w:rPr>
                <w:delText>s</w:delText>
              </w:r>
            </w:del>
            <w:del w:id="371" w:author="ComputerGAP" w:date="2018-10-18T18:25:26Z">
              <w:r>
                <w:rPr>
                  <w:rFonts w:ascii="Stylus BT" w:hAnsi="Stylus BT" w:eastAsia="Stylus BT" w:cs="Stylus BT"/>
                </w:rPr>
                <w:delText xml:space="preserve">u </w:delText>
              </w:r>
            </w:del>
            <w:r>
              <w:rPr>
                <w:rFonts w:ascii="Stylus BT" w:hAnsi="Stylus BT" w:eastAsia="Stylus BT" w:cs="Stylus BT"/>
              </w:rPr>
              <w:t>perfil</w:t>
            </w:r>
            <w:ins w:id="372" w:author="ComputerGAP" w:date="2018-10-18T18:25:33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ins w:id="373" w:author="ComputerGAP" w:date="2018-10-18T18:27:27Z"/>
                <w:rFonts w:ascii="Stylus BT" w:hAnsi="Stylus BT" w:eastAsia="Stylus BT" w:cs="Stylus BT"/>
                <w:lang w:val="en-US"/>
              </w:rPr>
            </w:pPr>
            <w:ins w:id="374" w:author="ComputerGAP" w:date="2018-10-18T18:28:33Z">
              <w:r>
                <w:rPr>
                  <w:rFonts w:ascii="Stylus BT" w:hAnsi="Stylus BT" w:eastAsia="Stylus BT" w:cs="Stylus BT"/>
                  <w:lang w:val="en-US"/>
                </w:rPr>
                <w:t>-</w:t>
              </w:r>
            </w:ins>
            <w:r>
              <w:rPr>
                <w:rFonts w:ascii="Stylus BT" w:hAnsi="Stylus BT" w:eastAsia="Stylus BT" w:cs="Stylus BT"/>
              </w:rPr>
              <w:t xml:space="preserve">El sistema despliega un formulario con los </w:t>
            </w:r>
            <w:ins w:id="375" w:author="ComputerGAP" w:date="2018-10-18T18:27:23Z">
              <w:r>
                <w:rPr>
                  <w:rFonts w:ascii="Stylus BT" w:hAnsi="Stylus BT" w:eastAsia="Stylus BT" w:cs="Stylus BT"/>
                  <w:lang w:val="en-US"/>
                </w:rPr>
                <w:t>sigui</w:t>
              </w:r>
            </w:ins>
            <w:ins w:id="376" w:author="ComputerGAP" w:date="2018-10-18T18:27:24Z">
              <w:r>
                <w:rPr>
                  <w:rFonts w:ascii="Stylus BT" w:hAnsi="Stylus BT" w:eastAsia="Stylus BT" w:cs="Stylus BT"/>
                  <w:lang w:val="en-US"/>
                </w:rPr>
                <w:t xml:space="preserve">entes </w:t>
              </w:r>
            </w:ins>
            <w:r>
              <w:rPr>
                <w:rFonts w:ascii="Stylus BT" w:hAnsi="Stylus BT" w:eastAsia="Stylus BT" w:cs="Stylus BT"/>
              </w:rPr>
              <w:t>datos</w:t>
            </w:r>
            <w:ins w:id="377" w:author="ComputerGAP" w:date="2018-10-18T18:27:26Z">
              <w:r>
                <w:rPr>
                  <w:rFonts w:ascii="Stylus BT" w:hAnsi="Stylus BT" w:eastAsia="Stylus BT" w:cs="Stylus BT"/>
                  <w:lang w:val="en-US"/>
                </w:rPr>
                <w:t>:</w:t>
              </w:r>
            </w:ins>
          </w:p>
          <w:p>
            <w:pPr>
              <w:tabs>
                <w:tab w:val="center" w:pos="2417"/>
              </w:tabs>
              <w:rPr>
                <w:ins w:id="378" w:author="ComputerGAP" w:date="2018-10-18T18:27:27Z"/>
                <w:rFonts w:ascii="Stylus BT" w:hAnsi="Stylus BT" w:eastAsia="Stylus BT" w:cs="Stylus BT"/>
                <w:lang w:val="en-US"/>
              </w:rPr>
            </w:pPr>
            <w:ins w:id="379" w:author="ComputerGAP" w:date="2018-10-18T18:27:29Z">
              <w:r>
                <w:rPr>
                  <w:rFonts w:ascii="Stylus BT" w:hAnsi="Stylus BT" w:eastAsia="Stylus BT" w:cs="Stylus BT"/>
                  <w:lang w:val="en-US"/>
                </w:rPr>
                <w:t>Solo le</w:t>
              </w:r>
            </w:ins>
            <w:ins w:id="380" w:author="ComputerGAP" w:date="2018-10-18T18:27:30Z">
              <w:r>
                <w:rPr>
                  <w:rFonts w:ascii="Stylus BT" w:hAnsi="Stylus BT" w:eastAsia="Stylus BT" w:cs="Stylus BT"/>
                  <w:lang w:val="en-US"/>
                </w:rPr>
                <w:t>ctura</w:t>
              </w:r>
            </w:ins>
            <w:ins w:id="381" w:author="ComputerGAP" w:date="2018-10-18T18:27:31Z">
              <w:r>
                <w:rPr>
                  <w:rFonts w:ascii="Stylus BT" w:hAnsi="Stylus BT" w:eastAsia="Stylus BT" w:cs="Stylus BT"/>
                  <w:lang w:val="en-US"/>
                </w:rPr>
                <w:t xml:space="preserve">: </w:t>
              </w:r>
            </w:ins>
            <w:ins w:id="382" w:author="ComputerGAP" w:date="2018-10-18T18:27:33Z">
              <w:r>
                <w:rPr>
                  <w:rFonts w:ascii="Stylus BT" w:hAnsi="Stylus BT" w:eastAsia="Stylus BT" w:cs="Stylus BT"/>
                  <w:lang w:val="en-US"/>
                </w:rPr>
                <w:t>nombre</w:t>
              </w:r>
            </w:ins>
            <w:ins w:id="383" w:author="ComputerGAP" w:date="2018-10-18T18:27:34Z">
              <w:r>
                <w:rPr>
                  <w:rFonts w:ascii="Stylus BT" w:hAnsi="Stylus BT" w:eastAsia="Stylus BT" w:cs="Stylus BT"/>
                  <w:lang w:val="en-US"/>
                </w:rPr>
                <w:t>s apelli</w:t>
              </w:r>
            </w:ins>
            <w:ins w:id="384" w:author="ComputerGAP" w:date="2018-10-18T18:27:35Z">
              <w:r>
                <w:rPr>
                  <w:rFonts w:ascii="Stylus BT" w:hAnsi="Stylus BT" w:eastAsia="Stylus BT" w:cs="Stylus BT"/>
                  <w:lang w:val="en-US"/>
                </w:rPr>
                <w:t>dos</w:t>
              </w:r>
            </w:ins>
            <w:ins w:id="385" w:author="ComputerGAP" w:date="2018-10-18T18:27:36Z">
              <w:r>
                <w:rPr>
                  <w:rFonts w:ascii="Stylus BT" w:hAnsi="Stylus BT" w:eastAsia="Stylus BT" w:cs="Stylus BT"/>
                  <w:lang w:val="en-US"/>
                </w:rPr>
                <w:t>, nu</w:t>
              </w:r>
            </w:ins>
            <w:ins w:id="386" w:author="ComputerGAP" w:date="2018-10-18T18:27:37Z">
              <w:r>
                <w:rPr>
                  <w:rFonts w:ascii="Stylus BT" w:hAnsi="Stylus BT" w:eastAsia="Stylus BT" w:cs="Stylus BT"/>
                  <w:lang w:val="en-US"/>
                </w:rPr>
                <w:t xml:space="preserve">ero de </w:t>
              </w:r>
            </w:ins>
            <w:ins w:id="387" w:author="ComputerGAP" w:date="2018-10-18T18:27:38Z">
              <w:r>
                <w:rPr>
                  <w:rFonts w:ascii="Stylus BT" w:hAnsi="Stylus BT" w:eastAsia="Stylus BT" w:cs="Stylus BT"/>
                  <w:lang w:val="en-US"/>
                </w:rPr>
                <w:t>identi</w:t>
              </w:r>
            </w:ins>
            <w:ins w:id="388" w:author="ComputerGAP" w:date="2018-10-18T18:27:39Z">
              <w:r>
                <w:rPr>
                  <w:rFonts w:ascii="Stylus BT" w:hAnsi="Stylus BT" w:eastAsia="Stylus BT" w:cs="Stylus BT"/>
                  <w:lang w:val="en-US"/>
                </w:rPr>
                <w:t>fica</w:t>
              </w:r>
            </w:ins>
            <w:ins w:id="389" w:author="ComputerGAP" w:date="2018-10-18T18:27:41Z">
              <w:r>
                <w:rPr>
                  <w:rFonts w:ascii="Stylus BT" w:hAnsi="Stylus BT" w:eastAsia="Stylus BT" w:cs="Stylus BT"/>
                  <w:lang w:val="en-US"/>
                </w:rPr>
                <w:t>cion</w:t>
              </w:r>
            </w:ins>
            <w:ins w:id="390" w:author="ComputerGAP" w:date="2018-10-18T18:27:42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391" w:author="ComputerGAP" w:date="2018-10-18T18:27:44Z">
              <w:r>
                <w:rPr>
                  <w:rFonts w:ascii="Stylus BT" w:hAnsi="Stylus BT" w:eastAsia="Stylus BT" w:cs="Stylus BT"/>
                  <w:lang w:val="en-US"/>
                </w:rPr>
                <w:t>usuario</w:t>
              </w:r>
            </w:ins>
            <w:ins w:id="392" w:author="ComputerGAP" w:date="2018-10-18T18:27:46Z">
              <w:r>
                <w:rPr>
                  <w:rFonts w:ascii="Stylus BT" w:hAnsi="Stylus BT" w:eastAsia="Stylus BT" w:cs="Stylus BT"/>
                  <w:lang w:val="en-US"/>
                </w:rPr>
                <w:t>.</w:t>
              </w:r>
            </w:ins>
          </w:p>
          <w:p>
            <w:pPr>
              <w:tabs>
                <w:tab w:val="center" w:pos="2417"/>
              </w:tabs>
              <w:rPr>
                <w:del w:id="393" w:author="ComputerGAP" w:date="2018-10-18T18:28:06Z"/>
                <w:rFonts w:ascii="Stylus BT" w:hAnsi="Stylus BT" w:eastAsia="Stylus BT" w:cs="Stylus BT"/>
                <w:lang w:val="en-US"/>
              </w:rPr>
            </w:pPr>
            <w:ins w:id="394" w:author="ComputerGAP" w:date="2018-10-18T18:28:03Z">
              <w:r>
                <w:rPr>
                  <w:rFonts w:ascii="Stylus BT" w:hAnsi="Stylus BT" w:eastAsia="Stylus BT" w:cs="Stylus BT"/>
                  <w:lang w:val="en-US"/>
                </w:rPr>
                <w:t>Edita</w:t>
              </w:r>
            </w:ins>
            <w:ins w:id="395" w:author="ComputerGAP" w:date="2018-10-18T18:28:04Z">
              <w:r>
                <w:rPr>
                  <w:rFonts w:ascii="Stylus BT" w:hAnsi="Stylus BT" w:eastAsia="Stylus BT" w:cs="Stylus BT"/>
                  <w:lang w:val="en-US"/>
                </w:rPr>
                <w:t>bles</w:t>
              </w:r>
            </w:ins>
            <w:ins w:id="396" w:author="ComputerGAP" w:date="2018-10-18T18:28:05Z">
              <w:r>
                <w:rPr>
                  <w:rFonts w:ascii="Stylus BT" w:hAnsi="Stylus BT" w:eastAsia="Stylus BT" w:cs="Stylus BT"/>
                  <w:lang w:val="en-US"/>
                </w:rPr>
                <w:t>:</w:t>
              </w:r>
            </w:ins>
            <w:del w:id="397" w:author="ComputerGAP" w:date="2018-10-18T18:28:06Z">
              <w:r>
                <w:rPr>
                  <w:rFonts w:ascii="Stylus BT" w:hAnsi="Stylus BT" w:eastAsia="Stylus BT" w:cs="Stylus BT"/>
                </w:rPr>
                <w:delText>.</w:delText>
              </w:r>
            </w:del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ins w:id="398" w:author="ComputerGAP" w:date="2018-10-18T18:28:0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del w:id="399" w:author="ComputerGAP" w:date="2018-10-18T18:25:47Z">
              <w:r>
                <w:rPr>
                  <w:rFonts w:ascii="Stylus BT" w:hAnsi="Stylus BT" w:eastAsia="Stylus BT" w:cs="Stylus BT"/>
                </w:rPr>
                <w:delText>Do</w:delText>
              </w:r>
            </w:del>
            <w:del w:id="400" w:author="ComputerGAP" w:date="2018-10-18T18:25:46Z">
              <w:r>
                <w:rPr>
                  <w:rFonts w:ascii="Stylus BT" w:hAnsi="Stylus BT" w:eastAsia="Stylus BT" w:cs="Stylus BT"/>
                </w:rPr>
                <w:delText>cument</w:delText>
              </w:r>
            </w:del>
            <w:del w:id="401" w:author="ComputerGAP" w:date="2018-10-18T18:25:45Z">
              <w:r>
                <w:rPr>
                  <w:rFonts w:ascii="Stylus BT" w:hAnsi="Stylus BT" w:eastAsia="Stylus BT" w:cs="Stylus BT"/>
                </w:rPr>
                <w:delText>o Ide</w:delText>
              </w:r>
            </w:del>
            <w:del w:id="402" w:author="ComputerGAP" w:date="2018-10-18T18:25:44Z">
              <w:r>
                <w:rPr>
                  <w:rFonts w:ascii="Stylus BT" w:hAnsi="Stylus BT" w:eastAsia="Stylus BT" w:cs="Stylus BT"/>
                </w:rPr>
                <w:delText>ntidad</w:delText>
              </w:r>
            </w:del>
            <w:del w:id="403" w:author="ComputerGAP" w:date="2018-10-18T18:25:59Z">
              <w:r>
                <w:rPr>
                  <w:rFonts w:ascii="Stylus BT" w:hAnsi="Stylus BT" w:eastAsia="Stylus BT" w:cs="Stylus BT"/>
                </w:rPr>
                <w:delText xml:space="preserve">, nombre, apellidos, </w:delText>
              </w:r>
            </w:del>
            <w:del w:id="404" w:author="ComputerGAP" w:date="2018-10-18T18:25:58Z">
              <w:r>
                <w:rPr>
                  <w:rFonts w:ascii="Stylus BT" w:hAnsi="Stylus BT" w:eastAsia="Stylus BT" w:cs="Stylus BT"/>
                </w:rPr>
                <w:delText>fecha de nacimi</w:delText>
              </w:r>
            </w:del>
            <w:del w:id="405" w:author="ComputerGAP" w:date="2018-10-18T18:25:57Z">
              <w:r>
                <w:rPr>
                  <w:rFonts w:ascii="Stylus BT" w:hAnsi="Stylus BT" w:eastAsia="Stylus BT" w:cs="Stylus BT"/>
                </w:rPr>
                <w:delText xml:space="preserve">ento, sexo, </w:delText>
              </w:r>
            </w:del>
            <w:r>
              <w:rPr>
                <w:rFonts w:ascii="Stylus BT" w:hAnsi="Stylus BT" w:eastAsia="Stylus BT" w:cs="Stylus BT"/>
              </w:rPr>
              <w:t xml:space="preserve">dirección, </w:t>
            </w:r>
            <w:ins w:id="406" w:author="ComputerGAP" w:date="2018-10-18T18:26:02Z">
              <w:r>
                <w:rPr>
                  <w:rFonts w:ascii="Stylus BT" w:hAnsi="Stylus BT" w:eastAsia="Stylus BT" w:cs="Stylus BT"/>
                  <w:lang w:val="en-US"/>
                </w:rPr>
                <w:t>telefo</w:t>
              </w:r>
            </w:ins>
            <w:ins w:id="407" w:author="ComputerGAP" w:date="2018-10-18T18:26:03Z">
              <w:r>
                <w:rPr>
                  <w:rFonts w:ascii="Stylus BT" w:hAnsi="Stylus BT" w:eastAsia="Stylus BT" w:cs="Stylus BT"/>
                  <w:lang w:val="en-US"/>
                </w:rPr>
                <w:t>no</w:t>
              </w:r>
            </w:ins>
            <w:ins w:id="408" w:author="ComputerGAP" w:date="2018-10-18T18:28:11Z">
              <w:r>
                <w:rPr>
                  <w:rFonts w:ascii="Stylus BT" w:hAnsi="Stylus BT" w:eastAsia="Stylus BT" w:cs="Stylus BT"/>
                  <w:lang w:val="en-US"/>
                </w:rPr>
                <w:t>,</w:t>
              </w:r>
            </w:ins>
            <w:ins w:id="409" w:author="ComputerGAP" w:date="2018-10-18T18:26:0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r>
              <w:rPr>
                <w:rFonts w:ascii="Stylus BT" w:hAnsi="Stylus BT" w:eastAsia="Stylus BT" w:cs="Stylus BT"/>
              </w:rPr>
              <w:t>correo</w:t>
            </w:r>
            <w:ins w:id="410" w:author="ComputerGAP" w:date="2018-10-18T18:26:1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411" w:author="ComputerGAP" w:date="2018-10-18T18:26:16Z">
              <w:r>
                <w:rPr>
                  <w:rFonts w:ascii="Stylus BT" w:hAnsi="Stylus BT" w:eastAsia="Stylus BT" w:cs="Stylus BT"/>
                  <w:lang w:val="en-US"/>
                </w:rPr>
                <w:t>y m</w:t>
              </w:r>
            </w:ins>
            <w:ins w:id="412" w:author="ComputerGAP" w:date="2018-10-18T18:26:17Z">
              <w:r>
                <w:rPr>
                  <w:rFonts w:ascii="Stylus BT" w:hAnsi="Stylus BT" w:eastAsia="Stylus BT" w:cs="Stylus BT"/>
                  <w:lang w:val="en-US"/>
                </w:rPr>
                <w:t xml:space="preserve">uestra </w:t>
              </w:r>
            </w:ins>
            <w:ins w:id="413" w:author="ComputerGAP" w:date="2018-10-18T18:26:18Z">
              <w:r>
                <w:rPr>
                  <w:rFonts w:ascii="Stylus BT" w:hAnsi="Stylus BT" w:eastAsia="Stylus BT" w:cs="Stylus BT"/>
                  <w:lang w:val="en-US"/>
                </w:rPr>
                <w:t>la foto</w:t>
              </w:r>
            </w:ins>
            <w:ins w:id="414" w:author="ComputerGAP" w:date="2018-10-18T18:26:19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415" w:author="ComputerGAP" w:date="2018-10-18T18:26:23Z">
              <w:r>
                <w:rPr>
                  <w:rFonts w:ascii="Stylus BT" w:hAnsi="Stylus BT" w:eastAsia="Stylus BT" w:cs="Stylus BT"/>
                  <w:lang w:val="en-US"/>
                </w:rPr>
                <w:t>actual</w:t>
              </w:r>
            </w:ins>
            <w:ins w:id="416" w:author="ComputerGAP" w:date="2018-10-18T18:26:24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417" w:author="ComputerGAP" w:date="2018-10-18T18:26:19Z">
              <w:r>
                <w:rPr>
                  <w:rFonts w:ascii="Stylus BT" w:hAnsi="Stylus BT" w:eastAsia="Stylus BT" w:cs="Stylus BT"/>
                  <w:lang w:val="en-US"/>
                </w:rPr>
                <w:t>del u</w:t>
              </w:r>
            </w:ins>
            <w:ins w:id="418" w:author="ComputerGAP" w:date="2018-10-18T18:26:20Z">
              <w:r>
                <w:rPr>
                  <w:rFonts w:ascii="Stylus BT" w:hAnsi="Stylus BT" w:eastAsia="Stylus BT" w:cs="Stylus BT"/>
                  <w:lang w:val="en-US"/>
                </w:rPr>
                <w:t>suario</w:t>
              </w:r>
            </w:ins>
            <w:ins w:id="419" w:author="ComputerGAP" w:date="2018-10-18T18:28:16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420" w:author="ComputerGAP" w:date="2018-10-18T18:28:17Z">
              <w:r>
                <w:rPr>
                  <w:rFonts w:ascii="Stylus BT" w:hAnsi="Stylus BT" w:eastAsia="Stylus BT" w:cs="Stylus BT"/>
                  <w:lang w:val="en-US"/>
                </w:rPr>
                <w:t>(</w:t>
              </w:r>
            </w:ins>
            <w:ins w:id="421" w:author="ComputerGAP" w:date="2018-10-18T18:28:18Z">
              <w:r>
                <w:rPr>
                  <w:rFonts w:ascii="Stylus BT" w:hAnsi="Stylus BT" w:eastAsia="Stylus BT" w:cs="Stylus BT"/>
                  <w:lang w:val="en-US"/>
                </w:rPr>
                <w:t>si t</w:t>
              </w:r>
            </w:ins>
            <w:ins w:id="422" w:author="ComputerGAP" w:date="2018-10-18T18:28:19Z">
              <w:r>
                <w:rPr>
                  <w:rFonts w:ascii="Stylus BT" w:hAnsi="Stylus BT" w:eastAsia="Stylus BT" w:cs="Stylus BT"/>
                  <w:lang w:val="en-US"/>
                </w:rPr>
                <w:t>iene</w:t>
              </w:r>
            </w:ins>
            <w:ins w:id="423" w:author="ComputerGAP" w:date="2018-10-18T18:28:20Z">
              <w:r>
                <w:rPr>
                  <w:rFonts w:ascii="Stylus BT" w:hAnsi="Stylus BT" w:eastAsia="Stylus BT" w:cs="Stylus BT"/>
                  <w:lang w:val="en-US"/>
                </w:rPr>
                <w:t xml:space="preserve"> una</w:t>
              </w:r>
            </w:ins>
            <w:ins w:id="424" w:author="ComputerGAP" w:date="2018-10-18T18:28:17Z">
              <w:r>
                <w:rPr>
                  <w:rFonts w:ascii="Stylus BT" w:hAnsi="Stylus BT" w:eastAsia="Stylus BT" w:cs="Stylus BT"/>
                  <w:lang w:val="en-US"/>
                </w:rPr>
                <w:t>)</w:t>
              </w:r>
            </w:ins>
            <w:del w:id="425" w:author="ComputerGAP" w:date="2018-10-18T18:26:07Z">
              <w:r>
                <w:rPr>
                  <w:rFonts w:ascii="Stylus BT" w:hAnsi="Stylus BT" w:eastAsia="Stylus BT" w:cs="Stylus BT"/>
                </w:rPr>
                <w:delText xml:space="preserve"> y número de </w:delText>
              </w:r>
            </w:del>
            <w:del w:id="426" w:author="ComputerGAP" w:date="2018-10-18T18:26:06Z">
              <w:r>
                <w:rPr>
                  <w:rFonts w:ascii="Stylus BT" w:hAnsi="Stylus BT" w:eastAsia="Stylus BT" w:cs="Stylus BT"/>
                </w:rPr>
                <w:delText>contacto.</w:delText>
              </w:r>
            </w:del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ins w:id="427" w:author="ComputerGAP" w:date="2018-10-18T18:28:30Z">
              <w:r>
                <w:rPr>
                  <w:rFonts w:ascii="Stylus BT" w:hAnsi="Stylus BT" w:eastAsia="Stylus BT" w:cs="Stylus BT"/>
                  <w:lang w:val="en-US"/>
                </w:rPr>
                <w:t>-</w:t>
              </w:r>
            </w:ins>
            <w:ins w:id="428" w:author="ComputerGAP" w:date="2018-10-18T18:28:24Z">
              <w:r>
                <w:rPr>
                  <w:rFonts w:ascii="Stylus BT" w:hAnsi="Stylus BT" w:eastAsia="Stylus BT" w:cs="Stylus BT"/>
                  <w:lang w:val="en-US"/>
                </w:rPr>
                <w:t>Mu</w:t>
              </w:r>
            </w:ins>
            <w:ins w:id="429" w:author="ComputerGAP" w:date="2018-10-18T18:28:25Z">
              <w:r>
                <w:rPr>
                  <w:rFonts w:ascii="Stylus BT" w:hAnsi="Stylus BT" w:eastAsia="Stylus BT" w:cs="Stylus BT"/>
                  <w:lang w:val="en-US"/>
                </w:rPr>
                <w:t>estra</w:t>
              </w:r>
            </w:ins>
            <w:del w:id="430" w:author="ComputerGAP" w:date="2018-10-18T18:28:24Z">
              <w:r>
                <w:rPr>
                  <w:rFonts w:ascii="Stylus BT" w:hAnsi="Stylus BT" w:eastAsia="Stylus BT" w:cs="Stylus BT"/>
                </w:rPr>
                <w:delText>Y</w:delText>
              </w:r>
            </w:del>
            <w:r>
              <w:rPr>
                <w:rFonts w:ascii="Stylus BT" w:hAnsi="Stylus BT" w:eastAsia="Stylus BT" w:cs="Stylus BT"/>
              </w:rPr>
              <w:t xml:space="preserve"> la opciones: Modificar, cancelar, subir foto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usuario ingresa los datos que el sistema, le permite modificar. Y da clic en la opción </w:t>
            </w:r>
            <w:del w:id="431" w:author="ComputerGAP" w:date="2018-10-18T18:27:04Z">
              <w:r>
                <w:rPr>
                  <w:rFonts w:ascii="Stylus BT" w:hAnsi="Stylus BT" w:eastAsia="Stylus BT" w:cs="Stylus BT"/>
                  <w:lang w:val="en-US"/>
                </w:rPr>
                <w:delText>modificar</w:delText>
              </w:r>
            </w:del>
            <w:ins w:id="432" w:author="ComputerGAP" w:date="2018-10-18T18:27:04Z">
              <w:r>
                <w:rPr>
                  <w:rFonts w:ascii="Stylus BT" w:hAnsi="Stylus BT" w:eastAsia="Stylus BT" w:cs="Stylus BT"/>
                  <w:lang w:val="en-US"/>
                </w:rPr>
                <w:t>gua</w:t>
              </w:r>
            </w:ins>
            <w:ins w:id="433" w:author="ComputerGAP" w:date="2018-10-18T18:27:05Z">
              <w:r>
                <w:rPr>
                  <w:rFonts w:ascii="Stylus BT" w:hAnsi="Stylus BT" w:eastAsia="Stylus BT" w:cs="Stylus BT"/>
                  <w:lang w:val="en-US"/>
                </w:rPr>
                <w:t>rdar</w:t>
              </w:r>
            </w:ins>
            <w:r>
              <w:rPr>
                <w:rFonts w:ascii="Stylus BT" w:hAnsi="Stylus BT" w:eastAsia="Stylus BT" w:cs="Stylus BT"/>
              </w:rPr>
              <w:t>.</w:t>
            </w:r>
          </w:p>
          <w:p>
            <w:pPr>
              <w:rPr>
                <w:del w:id="434" w:author="ComputerGAP" w:date="2018-10-18T18:28:49Z"/>
                <w:rFonts w:ascii="Stylus BT" w:hAnsi="Stylus BT" w:eastAsia="Stylus BT" w:cs="Stylus BT"/>
              </w:rPr>
            </w:pPr>
            <w:del w:id="435" w:author="ComputerGAP" w:date="2018-10-18T18:28:49Z">
              <w:r>
                <w:rPr>
                  <w:rFonts w:ascii="Stylus BT" w:hAnsi="Stylus BT" w:eastAsia="Stylus BT" w:cs="Stylus BT"/>
                </w:rPr>
                <w:delText>Datos a modificar:</w:delText>
              </w:r>
            </w:del>
          </w:p>
          <w:p>
            <w:pPr>
              <w:rPr>
                <w:rFonts w:ascii="Stylus BT" w:hAnsi="Stylus BT" w:eastAsia="Stylus BT" w:cs="Stylus BT"/>
              </w:rPr>
            </w:pPr>
            <w:del w:id="436" w:author="ComputerGAP" w:date="2018-10-18T18:28:49Z">
              <w:r>
                <w:rPr>
                  <w:rFonts w:ascii="Stylus BT" w:hAnsi="Stylus BT" w:eastAsia="Stylus BT" w:cs="Stylus BT"/>
                </w:rPr>
                <w:delText>Dirección, correo y número de contacto.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ins w:id="437" w:author="ComputerGAP" w:date="2018-10-18T18:29:41Z">
              <w:r>
                <w:rPr>
                  <w:rFonts w:ascii="Stylus BT" w:hAnsi="Stylus BT" w:eastAsia="Stylus BT" w:cs="Stylus BT"/>
                  <w:lang w:val="en-US"/>
                </w:rPr>
                <w:t>4</w:t>
              </w:r>
            </w:ins>
            <w:del w:id="438" w:author="ComputerGAP" w:date="2018-10-18T18:29:41Z">
              <w:r>
                <w:rPr>
                  <w:rFonts w:ascii="Stylus BT" w:hAnsi="Stylus BT" w:eastAsia="Stylus BT" w:cs="Stylus BT"/>
                </w:rPr>
                <w:delText>5.</w:delText>
              </w:r>
            </w:del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guarda la información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información de usuario será actualizada.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solicita cancelar la operación, el sistema cancela la operación, a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7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/>
    <w:p>
      <w:pPr>
        <w:rPr>
          <w:del w:id="439" w:author="ComputerGAP" w:date="2018-10-18T18:30:49Z"/>
        </w:rPr>
      </w:pPr>
    </w:p>
    <w:p>
      <w:pPr>
        <w:keepNext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del w:id="440" w:author="ComputerGAP" w:date="2018-10-18T18:30:49Z"/>
          <w:rFonts w:ascii="Arial" w:hAnsi="Arial" w:eastAsia="Arial" w:cs="Arial"/>
          <w:b/>
          <w:color w:val="000000"/>
        </w:rPr>
      </w:pPr>
      <w:del w:id="441" w:author="ComputerGAP" w:date="2018-10-18T18:30:49Z">
        <w:r>
          <w:rPr>
            <w:rFonts w:ascii="Arial" w:hAnsi="Arial" w:eastAsia="Arial" w:cs="Arial"/>
            <w:b/>
            <w:color w:val="000000"/>
          </w:rPr>
          <w:delText>1.3.3 Subir foto de usuario.</w:delText>
        </w:r>
      </w:del>
    </w:p>
    <w:p>
      <w:pPr>
        <w:rPr>
          <w:del w:id="442" w:author="ComputerGAP" w:date="2018-10-18T18:30:49Z"/>
        </w:rPr>
      </w:pPr>
    </w:p>
    <w:tbl>
      <w:tblPr>
        <w:tblStyle w:val="2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43" w:author="ComputerGAP" w:date="2018-10-18T18:30:49Z"/>
        </w:trPr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del w:id="444" w:author="ComputerGAP" w:date="2018-10-18T18:30:49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445" w:author="ComputerGAP" w:date="2018-10-18T18:30:49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CU-07 Subir foto usuario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46" w:author="ComputerGAP" w:date="2018-10-18T18:30:49Z"/>
        </w:trPr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del w:id="447" w:author="ComputerGAP" w:date="2018-10-18T18:30:49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448" w:author="ComputerGAP" w:date="2018-10-18T18:30:49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RF- 07</w:delText>
              </w:r>
            </w:del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del w:id="449" w:author="ComputerGAP" w:date="2018-10-18T18:30:49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450" w:author="ComputerGAP" w:date="2018-10-18T18:30:49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Subir foto usuario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51" w:author="ComputerGAP" w:date="2018-10-18T18:30:49Z"/>
        </w:trPr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del w:id="452" w:author="ComputerGAP" w:date="2018-10-18T18:30:49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453" w:author="ComputerGAP" w:date="2018-10-18T18:30:49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 xml:space="preserve">Actores </w:delText>
              </w:r>
            </w:del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del w:id="454" w:author="ComputerGAP" w:date="2018-10-18T18:30:49Z"/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del w:id="455" w:author="ComputerGAP" w:date="2018-10-18T18:30:49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delText>Administrador, coordinador, operario, tostador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56" w:author="ComputerGAP" w:date="2018-10-18T18:30:49Z"/>
        </w:trPr>
        <w:tc>
          <w:tcPr>
            <w:tcW w:w="2881" w:type="dxa"/>
          </w:tcPr>
          <w:p>
            <w:pPr>
              <w:rPr>
                <w:del w:id="457" w:author="ComputerGAP" w:date="2018-10-18T18:30:49Z"/>
                <w:rFonts w:ascii="Stylus BT" w:hAnsi="Stylus BT" w:eastAsia="Stylus BT" w:cs="Stylus BT"/>
              </w:rPr>
            </w:pPr>
            <w:del w:id="458" w:author="ComputerGAP" w:date="2018-10-18T18:30:49Z">
              <w:r>
                <w:rPr>
                  <w:rFonts w:ascii="Stylus BT" w:hAnsi="Stylus BT" w:eastAsia="Stylus BT" w:cs="Stylus BT"/>
                  <w:b/>
                </w:rPr>
                <w:delText>Objetivos asociados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459" w:author="ComputerGAP" w:date="2018-10-18T18:30:49Z"/>
                <w:rFonts w:ascii="Stylus BT" w:hAnsi="Stylus BT" w:eastAsia="Stylus BT" w:cs="Stylus BT"/>
              </w:rPr>
            </w:pPr>
            <w:del w:id="460" w:author="ComputerGAP" w:date="2018-10-18T18:30:49Z">
              <w:r>
                <w:rPr>
                  <w:rFonts w:ascii="Stylus BT" w:hAnsi="Stylus BT" w:eastAsia="Stylus BT" w:cs="Stylus BT"/>
                </w:rPr>
                <w:delText>OBJ– Manejo de perfiles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61" w:author="ComputerGAP" w:date="2018-10-18T18:30:49Z"/>
        </w:trPr>
        <w:tc>
          <w:tcPr>
            <w:tcW w:w="2881" w:type="dxa"/>
          </w:tcPr>
          <w:p>
            <w:pPr>
              <w:rPr>
                <w:del w:id="462" w:author="ComputerGAP" w:date="2018-10-18T18:30:49Z"/>
                <w:rFonts w:ascii="Stylus BT" w:hAnsi="Stylus BT" w:eastAsia="Stylus BT" w:cs="Stylus BT"/>
              </w:rPr>
            </w:pPr>
            <w:del w:id="463" w:author="ComputerGAP" w:date="2018-10-18T18:30:49Z">
              <w:r>
                <w:rPr>
                  <w:rFonts w:ascii="Stylus BT" w:hAnsi="Stylus BT" w:eastAsia="Stylus BT" w:cs="Stylus BT"/>
                  <w:b/>
                </w:rPr>
                <w:delText>Requisitos asociados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464" w:author="ComputerGAP" w:date="2018-10-18T18:30:49Z"/>
                <w:rFonts w:ascii="Stylus BT" w:hAnsi="Stylus BT" w:eastAsia="Stylus BT" w:cs="Stylus BT"/>
              </w:rPr>
            </w:pPr>
            <w:del w:id="465" w:author="ComputerGAP" w:date="2018-10-18T18:30:49Z">
              <w:r>
                <w:rPr>
                  <w:rFonts w:ascii="Stylus BT" w:hAnsi="Stylus BT" w:eastAsia="Stylus BT" w:cs="Stylus BT"/>
                </w:rPr>
                <w:delText>RF–07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66" w:author="ComputerGAP" w:date="2018-10-18T18:30:49Z"/>
        </w:trPr>
        <w:tc>
          <w:tcPr>
            <w:tcW w:w="2881" w:type="dxa"/>
          </w:tcPr>
          <w:p>
            <w:pPr>
              <w:rPr>
                <w:del w:id="467" w:author="ComputerGAP" w:date="2018-10-18T18:30:49Z"/>
                <w:rFonts w:eastAsia="Stylus BT"/>
              </w:rPr>
            </w:pPr>
            <w:del w:id="468" w:author="ComputerGAP" w:date="2018-10-18T18:30:49Z">
              <w:r>
                <w:rPr>
                  <w:rFonts w:eastAsia="Stylus BT"/>
                </w:rPr>
                <w:delText>Descripción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469" w:author="ComputerGAP" w:date="2018-10-18T18:30:49Z"/>
                <w:rFonts w:ascii="Stylus BT" w:hAnsi="Stylus BT" w:eastAsia="Stylus BT" w:cs="Stylus BT"/>
              </w:rPr>
            </w:pPr>
            <w:del w:id="470" w:author="ComputerGAP" w:date="2018-10-18T18:30:49Z">
              <w:r>
                <w:rPr>
                  <w:rFonts w:ascii="Stylus BT" w:hAnsi="Stylus BT" w:eastAsia="Stylus BT" w:cs="Stylus BT"/>
                </w:rPr>
                <w:delText>El sistema deberá comportarse tal como se describe en el siguiente caso de uso cuando el usuario con su rol requiere subir sus datos.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71" w:author="ComputerGAP" w:date="2018-10-18T18:30:49Z"/>
        </w:trPr>
        <w:tc>
          <w:tcPr>
            <w:tcW w:w="2881" w:type="dxa"/>
          </w:tcPr>
          <w:p>
            <w:pPr>
              <w:rPr>
                <w:del w:id="472" w:author="ComputerGAP" w:date="2018-10-18T18:30:49Z"/>
                <w:rFonts w:ascii="Stylus BT" w:hAnsi="Stylus BT" w:eastAsia="Stylus BT" w:cs="Stylus BT"/>
              </w:rPr>
            </w:pPr>
            <w:del w:id="473" w:author="ComputerGAP" w:date="2018-10-18T18:30:49Z">
              <w:r>
                <w:rPr>
                  <w:rFonts w:ascii="Stylus BT" w:hAnsi="Stylus BT" w:eastAsia="Stylus BT" w:cs="Stylus BT"/>
                  <w:b/>
                </w:rPr>
                <w:delText>Precondición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474" w:author="ComputerGAP" w:date="2018-10-18T18:30:49Z"/>
                <w:rFonts w:ascii="Stylus BT" w:hAnsi="Stylus BT" w:eastAsia="Stylus BT" w:cs="Stylus BT"/>
              </w:rPr>
            </w:pPr>
            <w:del w:id="475" w:author="ComputerGAP" w:date="2018-10-18T18:30:49Z">
              <w:r>
                <w:rPr>
                  <w:rFonts w:ascii="Stylus BT" w:hAnsi="Stylus BT" w:eastAsia="Stylus BT" w:cs="Stylus BT"/>
                </w:rPr>
                <w:delText>Los datos del usuario deben de estar registrado en el sistema.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76" w:author="ComputerGAP" w:date="2018-10-18T18:30:49Z"/>
        </w:trPr>
        <w:tc>
          <w:tcPr>
            <w:tcW w:w="2881" w:type="dxa"/>
            <w:vMerge w:val="restart"/>
          </w:tcPr>
          <w:p>
            <w:pPr>
              <w:rPr>
                <w:del w:id="477" w:author="ComputerGAP" w:date="2018-10-18T18:30:49Z"/>
                <w:rFonts w:ascii="Stylus BT" w:hAnsi="Stylus BT" w:eastAsia="Stylus BT" w:cs="Stylus BT"/>
              </w:rPr>
            </w:pPr>
            <w:del w:id="478" w:author="ComputerGAP" w:date="2018-10-18T18:30:49Z">
              <w:r>
                <w:rPr>
                  <w:rFonts w:ascii="Stylus BT" w:hAnsi="Stylus BT" w:eastAsia="Stylus BT" w:cs="Stylus BT"/>
                  <w:b/>
                </w:rPr>
                <w:delText>Secuencia</w:delText>
              </w:r>
            </w:del>
          </w:p>
          <w:p>
            <w:pPr>
              <w:rPr>
                <w:del w:id="479" w:author="ComputerGAP" w:date="2018-10-18T18:30:49Z"/>
                <w:rFonts w:eastAsia="Stylus BT"/>
              </w:rPr>
            </w:pPr>
            <w:del w:id="480" w:author="ComputerGAP" w:date="2018-10-18T18:30:49Z">
              <w:r>
                <w:rPr>
                  <w:rFonts w:eastAsia="Stylus BT"/>
                </w:rPr>
                <w:delText>Normal</w:delText>
              </w:r>
            </w:del>
          </w:p>
        </w:tc>
        <w:tc>
          <w:tcPr>
            <w:tcW w:w="789" w:type="dxa"/>
          </w:tcPr>
          <w:p>
            <w:pPr>
              <w:rPr>
                <w:del w:id="481" w:author="ComputerGAP" w:date="2018-10-18T18:30:49Z"/>
                <w:rFonts w:ascii="Stylus BT" w:hAnsi="Stylus BT" w:eastAsia="Stylus BT" w:cs="Stylus BT"/>
              </w:rPr>
            </w:pPr>
            <w:del w:id="482" w:author="ComputerGAP" w:date="2018-10-18T18:30:49Z">
              <w:r>
                <w:rPr>
                  <w:rFonts w:ascii="Stylus BT" w:hAnsi="Stylus BT" w:eastAsia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>
            <w:pPr>
              <w:rPr>
                <w:del w:id="483" w:author="ComputerGAP" w:date="2018-10-18T18:30:49Z"/>
                <w:rFonts w:ascii="Stylus BT" w:hAnsi="Stylus BT" w:eastAsia="Stylus BT" w:cs="Stylus BT"/>
              </w:rPr>
            </w:pPr>
            <w:del w:id="484" w:author="ComputerGAP" w:date="2018-10-18T18:30:49Z">
              <w:r>
                <w:rPr>
                  <w:rFonts w:ascii="Stylus BT" w:hAnsi="Stylus BT" w:eastAsia="Stylus BT" w:cs="Stylus BT"/>
                  <w:b/>
                </w:rPr>
                <w:delText>Acción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85" w:author="ComputerGAP" w:date="2018-10-18T18:30:49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486" w:author="ComputerGAP" w:date="2018-10-18T18:30:49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487" w:author="ComputerGAP" w:date="2018-10-18T18:30:49Z"/>
                <w:rFonts w:ascii="Stylus BT" w:hAnsi="Stylus BT" w:eastAsia="Stylus BT" w:cs="Stylus BT"/>
              </w:rPr>
            </w:pPr>
            <w:del w:id="488" w:author="ComputerGAP" w:date="2018-10-18T18:30:49Z">
              <w:r>
                <w:rPr>
                  <w:rFonts w:ascii="Stylus BT" w:hAnsi="Stylus BT" w:eastAsia="Stylus BT" w:cs="Stylus BT"/>
                </w:rPr>
                <w:delText>1</w:delText>
              </w:r>
            </w:del>
          </w:p>
        </w:tc>
        <w:tc>
          <w:tcPr>
            <w:tcW w:w="4974" w:type="dxa"/>
          </w:tcPr>
          <w:p>
            <w:pPr>
              <w:rPr>
                <w:del w:id="489" w:author="ComputerGAP" w:date="2018-10-18T18:30:49Z"/>
                <w:rFonts w:ascii="Stylus BT" w:hAnsi="Stylus BT" w:eastAsia="Stylus BT" w:cs="Stylus BT"/>
              </w:rPr>
            </w:pPr>
            <w:del w:id="490" w:author="ComputerGAP" w:date="2018-10-18T18:30:49Z">
              <w:r>
                <w:rPr>
                  <w:rFonts w:ascii="Stylus BT" w:hAnsi="Stylus BT" w:eastAsia="Stylus BT" w:cs="Stylus BT"/>
                </w:rPr>
                <w:delText>Se debe ejecutar el caso de uso CU-06.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91" w:author="ComputerGAP" w:date="2018-10-18T18:30:49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492" w:author="ComputerGAP" w:date="2018-10-18T18:30:49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493" w:author="ComputerGAP" w:date="2018-10-18T18:30:49Z"/>
                <w:rFonts w:ascii="Stylus BT" w:hAnsi="Stylus BT" w:eastAsia="Stylus BT" w:cs="Stylus BT"/>
              </w:rPr>
            </w:pPr>
            <w:del w:id="494" w:author="ComputerGAP" w:date="2018-10-18T18:30:49Z">
              <w:r>
                <w:rPr>
                  <w:rFonts w:ascii="Stylus BT" w:hAnsi="Stylus BT" w:eastAsia="Stylus BT" w:cs="Stylus BT"/>
                </w:rPr>
                <w:delText>2</w:delText>
              </w:r>
            </w:del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del w:id="495" w:author="ComputerGAP" w:date="2018-10-18T18:30:49Z"/>
                <w:rFonts w:ascii="Stylus BT" w:hAnsi="Stylus BT" w:eastAsia="Stylus BT" w:cs="Stylus BT"/>
              </w:rPr>
            </w:pPr>
            <w:del w:id="496" w:author="ComputerGAP" w:date="2018-10-18T18:30:49Z">
              <w:r>
                <w:rPr>
                  <w:rFonts w:ascii="Stylus BT" w:hAnsi="Stylus BT" w:eastAsia="Stylus BT" w:cs="Stylus BT"/>
                </w:rPr>
                <w:delText>El sistema despliega un formulario con los datos. Y la opción de subir foto.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497" w:author="ComputerGAP" w:date="2018-10-18T18:30:49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498" w:author="ComputerGAP" w:date="2018-10-18T18:30:49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499" w:author="ComputerGAP" w:date="2018-10-18T18:30:49Z"/>
                <w:rFonts w:ascii="Stylus BT" w:hAnsi="Stylus BT" w:eastAsia="Stylus BT" w:cs="Stylus BT"/>
              </w:rPr>
            </w:pPr>
            <w:del w:id="500" w:author="ComputerGAP" w:date="2018-10-18T18:30:49Z">
              <w:r>
                <w:rPr>
                  <w:rFonts w:ascii="Stylus BT" w:hAnsi="Stylus BT" w:eastAsia="Stylus BT" w:cs="Stylus BT"/>
                </w:rPr>
                <w:delText>3</w:delText>
              </w:r>
            </w:del>
          </w:p>
        </w:tc>
        <w:tc>
          <w:tcPr>
            <w:tcW w:w="4974" w:type="dxa"/>
          </w:tcPr>
          <w:p>
            <w:pPr>
              <w:rPr>
                <w:del w:id="501" w:author="ComputerGAP" w:date="2018-10-18T18:30:49Z"/>
                <w:rFonts w:ascii="Stylus BT" w:hAnsi="Stylus BT" w:eastAsia="Stylus BT" w:cs="Stylus BT"/>
              </w:rPr>
            </w:pPr>
            <w:del w:id="502" w:author="ComputerGAP" w:date="2018-10-18T18:30:49Z">
              <w:r>
                <w:rPr>
                  <w:rFonts w:ascii="Stylus BT" w:hAnsi="Stylus BT" w:eastAsia="Stylus BT" w:cs="Stylus BT"/>
                </w:rPr>
                <w:delText>El usuario da clic en la opción subir foto.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503" w:author="ComputerGAP" w:date="2018-10-18T18:30:49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504" w:author="ComputerGAP" w:date="2018-10-18T18:30:49Z"/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505" w:author="ComputerGAP" w:date="2018-10-18T18:30:49Z"/>
                <w:rFonts w:ascii="Stylus BT" w:hAnsi="Stylus BT" w:eastAsia="Stylus BT" w:cs="Stylus BT"/>
              </w:rPr>
            </w:pPr>
            <w:del w:id="506" w:author="ComputerGAP" w:date="2018-10-18T18:30:49Z">
              <w:r>
                <w:rPr>
                  <w:rFonts w:ascii="Stylus BT" w:hAnsi="Stylus BT" w:eastAsia="Stylus BT" w:cs="Stylus BT"/>
                </w:rPr>
                <w:delText>4.</w:delText>
              </w:r>
            </w:del>
          </w:p>
        </w:tc>
        <w:tc>
          <w:tcPr>
            <w:tcW w:w="4974" w:type="dxa"/>
          </w:tcPr>
          <w:p>
            <w:pPr>
              <w:rPr>
                <w:del w:id="507" w:author="ComputerGAP" w:date="2018-10-18T18:30:49Z"/>
                <w:rFonts w:ascii="Stylus BT" w:hAnsi="Stylus BT" w:eastAsia="Stylus BT" w:cs="Stylus BT"/>
              </w:rPr>
            </w:pPr>
            <w:del w:id="508" w:author="ComputerGAP" w:date="2018-10-18T18:30:49Z">
              <w:r>
                <w:rPr>
                  <w:rFonts w:ascii="Stylus BT" w:hAnsi="Stylus BT" w:eastAsia="Stylus BT" w:cs="Stylus BT"/>
                </w:rPr>
                <w:delText>El usuario selecciona la foto y da clic en cargar foto.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509" w:author="ComputerGAP" w:date="2018-10-18T18:30:49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510" w:author="ComputerGAP" w:date="2018-10-18T18:30:49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511" w:author="ComputerGAP" w:date="2018-10-18T18:30:49Z"/>
                <w:rFonts w:ascii="Stylus BT" w:hAnsi="Stylus BT" w:eastAsia="Stylus BT" w:cs="Stylus BT"/>
              </w:rPr>
            </w:pPr>
            <w:del w:id="512" w:author="ComputerGAP" w:date="2018-10-18T18:30:49Z">
              <w:r>
                <w:rPr>
                  <w:rFonts w:ascii="Stylus BT" w:hAnsi="Stylus BT" w:eastAsia="Stylus BT" w:cs="Stylus BT"/>
                </w:rPr>
                <w:delText>5</w:delText>
              </w:r>
            </w:del>
          </w:p>
        </w:tc>
        <w:tc>
          <w:tcPr>
            <w:tcW w:w="4974" w:type="dxa"/>
          </w:tcPr>
          <w:p>
            <w:pPr>
              <w:rPr>
                <w:del w:id="513" w:author="ComputerGAP" w:date="2018-10-18T18:30:49Z"/>
                <w:rFonts w:ascii="Stylus BT" w:hAnsi="Stylus BT" w:eastAsia="Stylus BT" w:cs="Stylus BT"/>
              </w:rPr>
            </w:pPr>
            <w:del w:id="514" w:author="ComputerGAP" w:date="2018-10-18T18:30:49Z">
              <w:r>
                <w:rPr>
                  <w:rFonts w:ascii="Stylus BT" w:hAnsi="Stylus BT" w:eastAsia="Stylus BT" w:cs="Stylus BT"/>
                </w:rPr>
                <w:delText>El sistema muestra la foto y la guarda.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515" w:author="ComputerGAP" w:date="2018-10-18T18:30:49Z"/>
        </w:trPr>
        <w:tc>
          <w:tcPr>
            <w:tcW w:w="2881" w:type="dxa"/>
          </w:tcPr>
          <w:p>
            <w:pPr>
              <w:rPr>
                <w:del w:id="516" w:author="ComputerGAP" w:date="2018-10-18T18:30:49Z"/>
                <w:rFonts w:ascii="Stylus BT" w:hAnsi="Stylus BT" w:eastAsia="Stylus BT" w:cs="Stylus BT"/>
              </w:rPr>
            </w:pPr>
            <w:del w:id="517" w:author="ComputerGAP" w:date="2018-10-18T18:30:49Z">
              <w:r>
                <w:rPr>
                  <w:rFonts w:ascii="Stylus BT" w:hAnsi="Stylus BT" w:eastAsia="Stylus BT" w:cs="Stylus BT"/>
                  <w:b/>
                </w:rPr>
                <w:delText>Postcondición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518" w:author="ComputerGAP" w:date="2018-10-18T18:30:49Z"/>
                <w:rFonts w:ascii="Stylus BT" w:hAnsi="Stylus BT" w:eastAsia="Stylus BT" w:cs="Stylus BT"/>
              </w:rPr>
            </w:pPr>
            <w:del w:id="519" w:author="ComputerGAP" w:date="2018-10-18T18:30:49Z">
              <w:r>
                <w:rPr>
                  <w:rFonts w:ascii="Stylus BT" w:hAnsi="Stylus BT" w:eastAsia="Stylus BT" w:cs="Stylus BT"/>
                </w:rPr>
                <w:delText>La foto se subirá y se visualizará en el perfil.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520" w:author="ComputerGAP" w:date="2018-10-18T18:30:49Z"/>
        </w:trPr>
        <w:tc>
          <w:tcPr>
            <w:tcW w:w="2881" w:type="dxa"/>
            <w:vMerge w:val="restart"/>
          </w:tcPr>
          <w:p>
            <w:pPr>
              <w:rPr>
                <w:del w:id="521" w:author="ComputerGAP" w:date="2018-10-18T18:30:49Z"/>
                <w:rFonts w:eastAsia="Stylus BT"/>
              </w:rPr>
            </w:pPr>
            <w:del w:id="522" w:author="ComputerGAP" w:date="2018-10-18T18:30:49Z">
              <w:r>
                <w:rPr>
                  <w:rFonts w:eastAsia="Stylus BT"/>
                </w:rPr>
                <w:delText>Excepciones</w:delText>
              </w:r>
            </w:del>
          </w:p>
        </w:tc>
        <w:tc>
          <w:tcPr>
            <w:tcW w:w="789" w:type="dxa"/>
          </w:tcPr>
          <w:p>
            <w:pPr>
              <w:jc w:val="center"/>
              <w:rPr>
                <w:del w:id="523" w:author="ComputerGAP" w:date="2018-10-18T18:30:49Z"/>
                <w:rFonts w:ascii="Stylus BT" w:hAnsi="Stylus BT" w:eastAsia="Stylus BT" w:cs="Stylus BT"/>
              </w:rPr>
            </w:pPr>
            <w:del w:id="524" w:author="ComputerGAP" w:date="2018-10-18T18:30:49Z">
              <w:r>
                <w:rPr>
                  <w:rFonts w:ascii="Stylus BT" w:hAnsi="Stylus BT" w:eastAsia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>
            <w:pPr>
              <w:rPr>
                <w:del w:id="525" w:author="ComputerGAP" w:date="2018-10-18T18:30:49Z"/>
                <w:rFonts w:ascii="Stylus BT" w:hAnsi="Stylus BT" w:eastAsia="Stylus BT" w:cs="Stylus BT"/>
              </w:rPr>
            </w:pPr>
            <w:del w:id="526" w:author="ComputerGAP" w:date="2018-10-18T18:30:49Z">
              <w:r>
                <w:rPr>
                  <w:rFonts w:ascii="Stylus BT" w:hAnsi="Stylus BT" w:eastAsia="Stylus BT" w:cs="Stylus BT"/>
                  <w:b/>
                </w:rPr>
                <w:delText>Acción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527" w:author="ComputerGAP" w:date="2018-10-18T18:30:49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528" w:author="ComputerGAP" w:date="2018-10-18T18:30:49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529" w:author="ComputerGAP" w:date="2018-10-18T18:30:49Z"/>
                <w:rFonts w:ascii="Stylus BT" w:hAnsi="Stylus BT" w:eastAsia="Stylus BT" w:cs="Stylus BT"/>
              </w:rPr>
            </w:pPr>
          </w:p>
        </w:tc>
        <w:tc>
          <w:tcPr>
            <w:tcW w:w="4974" w:type="dxa"/>
          </w:tcPr>
          <w:p>
            <w:pPr>
              <w:rPr>
                <w:del w:id="530" w:author="ComputerGAP" w:date="2018-10-18T18:30:49Z"/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  <w:del w:id="531" w:author="ComputerGAP" w:date="2018-10-18T18:30:49Z"/>
        </w:trPr>
        <w:tc>
          <w:tcPr>
            <w:tcW w:w="8644" w:type="dxa"/>
            <w:gridSpan w:val="3"/>
          </w:tcPr>
          <w:p>
            <w:pPr>
              <w:rPr>
                <w:del w:id="532" w:author="ComputerGAP" w:date="2018-10-18T18:30:49Z"/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533" w:author="ComputerGAP" w:date="2018-10-18T18:30:49Z"/>
        </w:trPr>
        <w:tc>
          <w:tcPr>
            <w:tcW w:w="2881" w:type="dxa"/>
            <w:vMerge w:val="restart"/>
          </w:tcPr>
          <w:p>
            <w:pPr>
              <w:rPr>
                <w:del w:id="534" w:author="ComputerGAP" w:date="2018-10-18T18:30:49Z"/>
                <w:rFonts w:ascii="Stylus BT" w:hAnsi="Stylus BT" w:eastAsia="Stylus BT" w:cs="Stylus BT"/>
              </w:rPr>
            </w:pPr>
            <w:del w:id="535" w:author="ComputerGAP" w:date="2018-10-18T18:30:49Z">
              <w:r>
                <w:rPr>
                  <w:rFonts w:ascii="Stylus BT" w:hAnsi="Stylus BT" w:eastAsia="Stylus BT" w:cs="Stylus BT"/>
                  <w:b/>
                </w:rPr>
                <w:delText>Rendimiento</w:delText>
              </w:r>
            </w:del>
          </w:p>
        </w:tc>
        <w:tc>
          <w:tcPr>
            <w:tcW w:w="789" w:type="dxa"/>
          </w:tcPr>
          <w:p>
            <w:pPr>
              <w:rPr>
                <w:del w:id="536" w:author="ComputerGAP" w:date="2018-10-18T18:30:49Z"/>
                <w:rFonts w:ascii="Stylus BT" w:hAnsi="Stylus BT" w:eastAsia="Stylus BT" w:cs="Stylus BT"/>
              </w:rPr>
            </w:pPr>
            <w:del w:id="537" w:author="ComputerGAP" w:date="2018-10-18T18:30:49Z">
              <w:r>
                <w:rPr>
                  <w:rFonts w:ascii="Stylus BT" w:hAnsi="Stylus BT" w:eastAsia="Stylus BT" w:cs="Stylus BT"/>
                  <w:b/>
                </w:rPr>
                <w:delText>Paso</w:delText>
              </w:r>
            </w:del>
          </w:p>
        </w:tc>
        <w:tc>
          <w:tcPr>
            <w:tcW w:w="4974" w:type="dxa"/>
          </w:tcPr>
          <w:p>
            <w:pPr>
              <w:rPr>
                <w:del w:id="538" w:author="ComputerGAP" w:date="2018-10-18T18:30:49Z"/>
                <w:rFonts w:ascii="Stylus BT" w:hAnsi="Stylus BT" w:eastAsia="Stylus BT" w:cs="Stylus BT"/>
              </w:rPr>
            </w:pPr>
            <w:del w:id="539" w:author="ComputerGAP" w:date="2018-10-18T18:30:49Z">
              <w:r>
                <w:rPr>
                  <w:rFonts w:ascii="Stylus BT" w:hAnsi="Stylus BT" w:eastAsia="Stylus BT" w:cs="Stylus BT"/>
                  <w:b/>
                </w:rPr>
                <w:delText>Cota de tiempo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540" w:author="ComputerGAP" w:date="2018-10-18T18:30:49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del w:id="541" w:author="ComputerGAP" w:date="2018-10-18T18:30:49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del w:id="542" w:author="ComputerGAP" w:date="2018-10-18T18:30:49Z"/>
                <w:rFonts w:ascii="Stylus BT" w:hAnsi="Stylus BT" w:eastAsia="Stylus BT" w:cs="Stylus BT"/>
              </w:rPr>
            </w:pPr>
            <w:del w:id="543" w:author="ComputerGAP" w:date="2018-10-18T18:30:49Z">
              <w:r>
                <w:rPr>
                  <w:rFonts w:ascii="Stylus BT" w:hAnsi="Stylus BT" w:eastAsia="Stylus BT" w:cs="Stylus BT"/>
                </w:rPr>
                <w:delText>1</w:delText>
              </w:r>
            </w:del>
          </w:p>
        </w:tc>
        <w:tc>
          <w:tcPr>
            <w:tcW w:w="4974" w:type="dxa"/>
          </w:tcPr>
          <w:p>
            <w:pPr>
              <w:rPr>
                <w:del w:id="544" w:author="ComputerGAP" w:date="2018-10-18T18:30:49Z"/>
                <w:rFonts w:ascii="Stylus BT" w:hAnsi="Stylus BT" w:eastAsia="Stylus BT" w:cs="Stylus BT"/>
              </w:rPr>
            </w:pPr>
            <w:del w:id="545" w:author="ComputerGAP" w:date="2018-10-18T18:30:49Z">
              <w:r>
                <w:rPr>
                  <w:rFonts w:ascii="Stylus BT" w:hAnsi="Stylus BT" w:eastAsia="Stylus BT" w:cs="Stylus BT"/>
                </w:rPr>
                <w:delText xml:space="preserve"> 2 segundos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546" w:author="ComputerGAP" w:date="2018-10-18T18:30:49Z"/>
        </w:trPr>
        <w:tc>
          <w:tcPr>
            <w:tcW w:w="2881" w:type="dxa"/>
          </w:tcPr>
          <w:p>
            <w:pPr>
              <w:rPr>
                <w:del w:id="547" w:author="ComputerGAP" w:date="2018-10-18T18:30:49Z"/>
                <w:rFonts w:ascii="Stylus BT" w:hAnsi="Stylus BT" w:eastAsia="Stylus BT" w:cs="Stylus BT"/>
              </w:rPr>
            </w:pPr>
            <w:del w:id="548" w:author="ComputerGAP" w:date="2018-10-18T18:30:49Z">
              <w:r>
                <w:rPr>
                  <w:rFonts w:ascii="Stylus BT" w:hAnsi="Stylus BT" w:eastAsia="Stylus BT" w:cs="Stylus BT"/>
                  <w:b/>
                </w:rPr>
                <w:delText>Frecuencia esperada</w:delText>
              </w:r>
            </w:del>
          </w:p>
        </w:tc>
        <w:tc>
          <w:tcPr>
            <w:tcW w:w="5763" w:type="dxa"/>
            <w:gridSpan w:val="2"/>
          </w:tcPr>
          <w:p>
            <w:pPr>
              <w:rPr>
                <w:del w:id="549" w:author="ComputerGAP" w:date="2018-10-18T18:30:49Z"/>
                <w:rFonts w:ascii="Stylus BT" w:hAnsi="Stylus BT" w:eastAsia="Stylus BT" w:cs="Stylus BT"/>
              </w:rPr>
            </w:pPr>
            <w:del w:id="550" w:author="ComputerGAP" w:date="2018-10-18T18:30:49Z">
              <w:r>
                <w:rPr>
                  <w:rFonts w:ascii="Stylus BT" w:hAnsi="Stylus BT" w:eastAsia="Stylus BT" w:cs="Stylus BT"/>
                </w:rPr>
                <w:delText>7 veces/día</w:delText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del w:id="551" w:author="ComputerGAP" w:date="2018-10-18T18:30:49Z"/>
        </w:trPr>
        <w:tc>
          <w:tcPr>
            <w:tcW w:w="2881" w:type="dxa"/>
          </w:tcPr>
          <w:p>
            <w:pPr>
              <w:rPr>
                <w:del w:id="552" w:author="ComputerGAP" w:date="2018-10-18T18:30:49Z"/>
                <w:rFonts w:ascii="Stylus BT" w:hAnsi="Stylus BT" w:eastAsia="Stylus BT" w:cs="Stylus BT"/>
              </w:rPr>
            </w:pPr>
            <w:del w:id="553" w:author="ComputerGAP" w:date="2018-10-18T18:30:49Z">
              <w:r>
                <w:rPr>
                  <w:rFonts w:ascii="Stylus BT" w:hAnsi="Stylus BT" w:eastAsia="Stylus BT" w:cs="Stylus BT"/>
                  <w:b/>
                </w:rPr>
                <w:delText>Estabilidad</w:delText>
              </w:r>
            </w:del>
          </w:p>
        </w:tc>
        <w:tc>
          <w:tcPr>
            <w:tcW w:w="5763" w:type="dxa"/>
            <w:gridSpan w:val="2"/>
          </w:tcPr>
          <w:p>
            <w:pPr>
              <w:keepNext/>
              <w:rPr>
                <w:del w:id="554" w:author="ComputerGAP" w:date="2018-10-18T18:30:49Z"/>
                <w:rFonts w:ascii="Stylus BT" w:hAnsi="Stylus BT" w:eastAsia="Stylus BT" w:cs="Stylus BT"/>
              </w:rPr>
            </w:pPr>
            <w:del w:id="555" w:author="ComputerGAP" w:date="2018-10-18T18:30:49Z">
              <w:r>
                <w:rPr>
                  <w:rFonts w:ascii="Stylus BT" w:hAnsi="Stylus BT" w:eastAsia="Stylus BT" w:cs="Stylus BT"/>
                </w:rPr>
                <w:delText>alta</w:delText>
              </w:r>
            </w:del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del w:id="556" w:author="ComputerGAP" w:date="2018-10-18T18:30:49Z"/>
          <w:b/>
          <w:color w:val="000000"/>
          <w:sz w:val="20"/>
          <w:szCs w:val="20"/>
        </w:rPr>
      </w:pPr>
      <w:del w:id="557" w:author="ComputerGAP" w:date="2018-10-18T18:30:49Z">
        <w:r>
          <w:rPr>
            <w:b/>
            <w:color w:val="000000"/>
            <w:sz w:val="20"/>
            <w:szCs w:val="20"/>
          </w:rPr>
          <w:delText>Tabla 7 CU07 subir foto</w:delText>
        </w:r>
      </w:del>
    </w:p>
    <w:p>
      <w:pPr>
        <w:rPr>
          <w:del w:id="558" w:author="ComputerGAP" w:date="2018-10-18T18:30:49Z"/>
        </w:rPr>
      </w:pPr>
    </w:p>
    <w:p>
      <w:pPr>
        <w:rPr>
          <w:del w:id="559" w:author="ComputerGAP" w:date="2018-10-18T18:30:49Z"/>
        </w:rPr>
      </w:pPr>
    </w:p>
    <w:p>
      <w:pPr>
        <w:rPr>
          <w:del w:id="560" w:author="ComputerGAP" w:date="2018-10-18T18:30:49Z"/>
        </w:rPr>
      </w:pPr>
    </w:p>
    <w:p>
      <w:pPr>
        <w:rPr>
          <w:del w:id="561" w:author="ComputerGAP" w:date="2018-10-18T18:30:49Z"/>
        </w:rPr>
      </w:pPr>
    </w:p>
    <w:p>
      <w:pPr>
        <w:rPr>
          <w:del w:id="562" w:author="ComputerGAP" w:date="2018-10-18T18:30:49Z"/>
        </w:rPr>
      </w:pPr>
    </w:p>
    <w:p>
      <w:pPr>
        <w:rPr>
          <w:del w:id="563" w:author="ComputerGAP" w:date="2018-10-18T18:30:49Z"/>
        </w:rPr>
      </w:pPr>
    </w:p>
    <w:p>
      <w:pPr>
        <w:rPr>
          <w:del w:id="564" w:author="ComputerGAP" w:date="2018-10-18T18:30:49Z"/>
        </w:rPr>
      </w:pPr>
    </w:p>
    <w:p>
      <w:pPr>
        <w:rPr>
          <w:del w:id="565" w:author="ComputerGAP" w:date="2018-10-18T18:30:49Z"/>
        </w:rPr>
      </w:pPr>
    </w:p>
    <w:p>
      <w:pPr>
        <w:rPr>
          <w:del w:id="566" w:author="ComputerGAP" w:date="2018-10-18T18:30:49Z"/>
        </w:rPr>
      </w:pPr>
    </w:p>
    <w:p>
      <w:pPr>
        <w:rPr>
          <w:del w:id="567" w:author="ComputerGAP" w:date="2018-10-18T18:30:49Z"/>
        </w:rPr>
      </w:pPr>
    </w:p>
    <w:p>
      <w:pPr>
        <w:rPr>
          <w:del w:id="568" w:author="ComputerGAP" w:date="2018-10-18T18:30:49Z"/>
        </w:rPr>
      </w:pPr>
    </w:p>
    <w:p>
      <w:pPr>
        <w:rPr>
          <w:del w:id="569" w:author="ComputerGAP" w:date="2018-10-18T18:30:49Z"/>
        </w:rPr>
      </w:pPr>
    </w:p>
    <w:p/>
    <w:p/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9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GESTIÓN DE CLIENTE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ind w:left="1335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Administración de cliente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Registrar Cliente</w:t>
      </w:r>
    </w:p>
    <w:p/>
    <w:tbl>
      <w:tblPr>
        <w:tblStyle w:val="27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CU-08 Registrar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RF- 08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Alta de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Operario, tostador.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OBJ–02 Gestión de  los clientes.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RI–08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se registre un nuevo cliente.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cliente no es un cliente de Santa Bárbara Cefee y requiere del servicio de torrefacción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Secuencia</w:t>
            </w:r>
          </w:p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del w:id="570" w:author="ComputerGAP" w:date="2018-10-18T18:31:06Z">
              <w:r>
                <w:rPr>
                  <w:rFonts w:ascii="Stylus BT" w:hAnsi="Stylus BT" w:eastAsia="Stylus BT" w:cs="Stylus BT"/>
                  <w:lang w:val="en-US"/>
                </w:rPr>
                <w:delText>El operario o Tostador de Santa Bárbara Coffee realiza la acción en  sistema, de  comenzar el proceso de registrar un nuevo cliente.</w:delText>
              </w:r>
            </w:del>
            <w:ins w:id="571" w:author="ComputerGAP" w:date="2018-10-18T18:31:06Z">
              <w:r>
                <w:rPr>
                  <w:rFonts w:ascii="Stylus BT" w:hAnsi="Stylus BT" w:eastAsia="Stylus BT" w:cs="Stylus BT"/>
                  <w:lang w:val="en-US"/>
                </w:rPr>
                <w:t xml:space="preserve">El </w:t>
              </w:r>
            </w:ins>
            <w:ins w:id="572" w:author="ComputerGAP" w:date="2018-10-18T18:31:07Z">
              <w:r>
                <w:rPr>
                  <w:rFonts w:ascii="Stylus BT" w:hAnsi="Stylus BT" w:eastAsia="Stylus BT" w:cs="Stylus BT"/>
                  <w:lang w:val="en-US"/>
                </w:rPr>
                <w:t>usuari</w:t>
              </w:r>
            </w:ins>
            <w:ins w:id="573" w:author="ComputerGAP" w:date="2018-10-18T18:31:08Z">
              <w:r>
                <w:rPr>
                  <w:rFonts w:ascii="Stylus BT" w:hAnsi="Stylus BT" w:eastAsia="Stylus BT" w:cs="Stylus BT"/>
                  <w:lang w:val="en-US"/>
                </w:rPr>
                <w:t xml:space="preserve">o </w:t>
              </w:r>
            </w:ins>
            <w:ins w:id="574" w:author="ComputerGAP" w:date="2018-10-18T18:31:15Z">
              <w:r>
                <w:rPr>
                  <w:rFonts w:ascii="Stylus BT" w:hAnsi="Stylus BT" w:eastAsia="Stylus BT" w:cs="Stylus BT"/>
                  <w:lang w:val="en-US"/>
                </w:rPr>
                <w:t>ingr</w:t>
              </w:r>
            </w:ins>
            <w:ins w:id="575" w:author="ComputerGAP" w:date="2018-10-18T18:31:16Z">
              <w:r>
                <w:rPr>
                  <w:rFonts w:ascii="Stylus BT" w:hAnsi="Stylus BT" w:eastAsia="Stylus BT" w:cs="Stylus BT"/>
                  <w:lang w:val="en-US"/>
                </w:rPr>
                <w:t xml:space="preserve">esa a </w:t>
              </w:r>
            </w:ins>
            <w:ins w:id="576" w:author="ComputerGAP" w:date="2018-10-18T18:31:17Z">
              <w:r>
                <w:rPr>
                  <w:rFonts w:ascii="Stylus BT" w:hAnsi="Stylus BT" w:eastAsia="Stylus BT" w:cs="Stylus BT"/>
                  <w:lang w:val="en-US"/>
                </w:rPr>
                <w:t>la opc</w:t>
              </w:r>
            </w:ins>
            <w:ins w:id="577" w:author="ComputerGAP" w:date="2018-10-18T18:31:18Z">
              <w:r>
                <w:rPr>
                  <w:rFonts w:ascii="Stylus BT" w:hAnsi="Stylus BT" w:eastAsia="Stylus BT" w:cs="Stylus BT"/>
                  <w:lang w:val="en-US"/>
                </w:rPr>
                <w:t xml:space="preserve">ion </w:t>
              </w:r>
            </w:ins>
            <w:ins w:id="578" w:author="ComputerGAP" w:date="2018-10-18T18:31:30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579" w:author="ComputerGAP" w:date="2018-10-18T18:31:18Z">
              <w:r>
                <w:rPr>
                  <w:rFonts w:ascii="Stylus BT" w:hAnsi="Stylus BT" w:eastAsia="Stylus BT" w:cs="Stylus BT"/>
                  <w:lang w:val="en-US"/>
                </w:rPr>
                <w:t>c</w:t>
              </w:r>
            </w:ins>
            <w:ins w:id="580" w:author="ComputerGAP" w:date="2018-10-18T18:31:19Z">
              <w:r>
                <w:rPr>
                  <w:rFonts w:ascii="Stylus BT" w:hAnsi="Stylus BT" w:eastAsia="Stylus BT" w:cs="Stylus BT"/>
                  <w:lang w:val="en-US"/>
                </w:rPr>
                <w:t xml:space="preserve">rear </w:t>
              </w:r>
            </w:ins>
            <w:ins w:id="581" w:author="ComputerGAP" w:date="2018-10-18T18:31:20Z">
              <w:r>
                <w:rPr>
                  <w:rFonts w:ascii="Stylus BT" w:hAnsi="Stylus BT" w:eastAsia="Stylus BT" w:cs="Stylus BT"/>
                  <w:lang w:val="en-US"/>
                </w:rPr>
                <w:t>cliente</w:t>
              </w:r>
            </w:ins>
            <w:ins w:id="582" w:author="ComputerGAP" w:date="2018-10-18T18:31:25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siguientes datos del nuevo cliente: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personales:</w:t>
            </w:r>
          </w:p>
          <w:p>
            <w:pPr>
              <w:rPr>
                <w:ins w:id="583" w:author="ComputerGAP" w:date="2018-10-18T18:31:53Z"/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 xml:space="preserve"> Número de identificación, nombre, apellidos, fecha de nacimiento, sexo, dirección, correo y números de contacto.</w:t>
            </w:r>
            <w:ins w:id="584" w:author="ComputerGAP" w:date="2018-10-18T19:09:17Z">
              <w:r>
                <w:rPr>
                  <w:rFonts w:ascii="Stylus BT" w:hAnsi="Stylus BT" w:eastAsia="Stylus BT" w:cs="Stylus BT"/>
                  <w:lang w:val="en-US"/>
                </w:rPr>
                <w:t xml:space="preserve"> Li</w:t>
              </w:r>
            </w:ins>
            <w:ins w:id="585" w:author="ComputerGAP" w:date="2018-10-18T19:09:18Z">
              <w:r>
                <w:rPr>
                  <w:rFonts w:ascii="Stylus BT" w:hAnsi="Stylus BT" w:eastAsia="Stylus BT" w:cs="Stylus BT"/>
                  <w:lang w:val="en-US"/>
                </w:rPr>
                <w:t>sta de fi</w:t>
              </w:r>
            </w:ins>
            <w:ins w:id="586" w:author="ComputerGAP" w:date="2018-10-18T19:09:19Z">
              <w:r>
                <w:rPr>
                  <w:rFonts w:ascii="Stylus BT" w:hAnsi="Stylus BT" w:eastAsia="Stylus BT" w:cs="Stylus BT"/>
                  <w:lang w:val="en-US"/>
                </w:rPr>
                <w:t>ncas</w:t>
              </w:r>
            </w:ins>
          </w:p>
          <w:p>
            <w:pPr>
              <w:rPr>
                <w:ins w:id="587" w:author="ComputerGAP" w:date="2018-10-18T19:01:23Z"/>
                <w:rFonts w:ascii="Stylus BT" w:hAnsi="Stylus BT" w:eastAsia="Stylus BT" w:cs="Stylus BT"/>
                <w:lang w:val="en-US"/>
              </w:rPr>
            </w:pPr>
            <w:ins w:id="588" w:author="ComputerGAP" w:date="2018-10-18T18:31:54Z">
              <w:r>
                <w:rPr>
                  <w:rFonts w:ascii="Stylus BT" w:hAnsi="Stylus BT" w:eastAsia="Stylus BT" w:cs="Stylus BT"/>
                  <w:lang w:val="en-US"/>
                </w:rPr>
                <w:t>Opci</w:t>
              </w:r>
            </w:ins>
            <w:ins w:id="589" w:author="ComputerGAP" w:date="2018-10-18T18:31:55Z">
              <w:r>
                <w:rPr>
                  <w:rFonts w:ascii="Stylus BT" w:hAnsi="Stylus BT" w:eastAsia="Stylus BT" w:cs="Stylus BT"/>
                  <w:lang w:val="en-US"/>
                </w:rPr>
                <w:t>ones:</w:t>
              </w:r>
            </w:ins>
            <w:ins w:id="590" w:author="ComputerGAP" w:date="2018-10-18T18:31:56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</w:p>
          <w:p>
            <w:pPr>
              <w:ind w:firstLine="120" w:firstLineChars="50"/>
              <w:rPr>
                <w:del w:id="592" w:author="ComputerGAP" w:date="2018-10-18T19:07:42Z"/>
                <w:rFonts w:ascii="Stylus BT" w:hAnsi="Stylus BT" w:eastAsia="Stylus BT" w:cs="Stylus BT"/>
                <w:lang w:val="en-US"/>
              </w:rPr>
              <w:pPrChange w:id="591" w:author="ComputerGAP" w:date="2018-10-18T19:01:30Z">
                <w:pPr/>
              </w:pPrChange>
            </w:pPr>
            <w:ins w:id="593" w:author="ComputerGAP" w:date="2018-10-18T19:01:29Z">
              <w:r>
                <w:rPr>
                  <w:rFonts w:ascii="Stylus BT" w:hAnsi="Stylus BT" w:eastAsia="Stylus BT" w:cs="Stylus BT"/>
                  <w:lang w:val="en-US"/>
                </w:rPr>
                <w:t>-</w:t>
              </w:r>
            </w:ins>
            <w:ins w:id="594" w:author="ComputerGAP" w:date="2018-10-18T18:31:56Z">
              <w:r>
                <w:rPr>
                  <w:rFonts w:ascii="Stylus BT" w:hAnsi="Stylus BT" w:eastAsia="Stylus BT" w:cs="Stylus BT"/>
                  <w:lang w:val="en-US"/>
                </w:rPr>
                <w:t>agr</w:t>
              </w:r>
            </w:ins>
            <w:ins w:id="595" w:author="ComputerGAP" w:date="2018-10-18T18:31:57Z">
              <w:r>
                <w:rPr>
                  <w:rFonts w:ascii="Stylus BT" w:hAnsi="Stylus BT" w:eastAsia="Stylus BT" w:cs="Stylus BT"/>
                  <w:lang w:val="en-US"/>
                </w:rPr>
                <w:t>egar fi</w:t>
              </w:r>
            </w:ins>
            <w:ins w:id="596" w:author="ComputerGAP" w:date="2018-10-18T18:31:58Z">
              <w:r>
                <w:rPr>
                  <w:rFonts w:ascii="Stylus BT" w:hAnsi="Stylus BT" w:eastAsia="Stylus BT" w:cs="Stylus BT"/>
                  <w:lang w:val="en-US"/>
                </w:rPr>
                <w:t>nca</w:t>
              </w:r>
            </w:ins>
            <w:ins w:id="597" w:author="ComputerGAP" w:date="2018-10-18T19:01:38Z">
              <w:r>
                <w:rPr>
                  <w:rFonts w:ascii="Stylus BT" w:hAnsi="Stylus BT" w:eastAsia="Stylus BT" w:cs="Stylus BT"/>
                  <w:lang w:val="en-US"/>
                </w:rPr>
                <w:t>:</w:t>
              </w:r>
            </w:ins>
            <w:ins w:id="598" w:author="ComputerGAP" w:date="2018-10-18T19:07:15Z">
              <w:r>
                <w:rPr>
                  <w:rFonts w:ascii="Stylus BT" w:hAnsi="Stylus BT" w:eastAsia="Stylus BT" w:cs="Stylus BT"/>
                  <w:lang w:val="en-US"/>
                </w:rPr>
                <w:t>e</w:t>
              </w:r>
            </w:ins>
            <w:ins w:id="599" w:author="ComputerGAP" w:date="2018-10-18T19:07:16Z">
              <w:r>
                <w:rPr>
                  <w:rFonts w:ascii="Stylus BT" w:hAnsi="Stylus BT" w:eastAsia="Stylus BT" w:cs="Stylus BT"/>
                  <w:lang w:val="en-US"/>
                </w:rPr>
                <w:t>l sis</w:t>
              </w:r>
            </w:ins>
            <w:ins w:id="600" w:author="ComputerGAP" w:date="2018-10-18T19:07:17Z">
              <w:r>
                <w:rPr>
                  <w:rFonts w:ascii="Stylus BT" w:hAnsi="Stylus BT" w:eastAsia="Stylus BT" w:cs="Stylus BT"/>
                  <w:lang w:val="en-US"/>
                </w:rPr>
                <w:t xml:space="preserve">tema </w:t>
              </w:r>
            </w:ins>
            <w:ins w:id="601" w:author="ComputerGAP" w:date="2018-10-18T19:07:18Z">
              <w:r>
                <w:rPr>
                  <w:rFonts w:ascii="Stylus BT" w:hAnsi="Stylus BT" w:eastAsia="Stylus BT" w:cs="Stylus BT"/>
                  <w:lang w:val="en-US"/>
                </w:rPr>
                <w:t>le perm</w:t>
              </w:r>
            </w:ins>
            <w:ins w:id="602" w:author="ComputerGAP" w:date="2018-10-18T19:07:19Z">
              <w:r>
                <w:rPr>
                  <w:rFonts w:ascii="Stylus BT" w:hAnsi="Stylus BT" w:eastAsia="Stylus BT" w:cs="Stylus BT"/>
                  <w:lang w:val="en-US"/>
                </w:rPr>
                <w:t xml:space="preserve">ite </w:t>
              </w:r>
            </w:ins>
            <w:ins w:id="603" w:author="ComputerGAP" w:date="2018-10-18T19:07:22Z">
              <w:r>
                <w:rPr>
                  <w:rFonts w:ascii="Stylus BT" w:hAnsi="Stylus BT" w:eastAsia="Stylus BT" w:cs="Stylus BT"/>
                  <w:lang w:val="en-US"/>
                </w:rPr>
                <w:t>ag</w:t>
              </w:r>
            </w:ins>
            <w:ins w:id="604" w:author="ComputerGAP" w:date="2018-10-18T19:07:25Z">
              <w:r>
                <w:rPr>
                  <w:rFonts w:ascii="Stylus BT" w:hAnsi="Stylus BT" w:eastAsia="Stylus BT" w:cs="Stylus BT"/>
                  <w:lang w:val="en-US"/>
                </w:rPr>
                <w:t>re</w:t>
              </w:r>
            </w:ins>
            <w:ins w:id="605" w:author="ComputerGAP" w:date="2018-10-18T19:07:26Z">
              <w:r>
                <w:rPr>
                  <w:rFonts w:ascii="Stylus BT" w:hAnsi="Stylus BT" w:eastAsia="Stylus BT" w:cs="Stylus BT"/>
                  <w:lang w:val="en-US"/>
                </w:rPr>
                <w:t xml:space="preserve">gar </w:t>
              </w:r>
            </w:ins>
            <w:ins w:id="606" w:author="ComputerGAP" w:date="2018-10-18T19:07:28Z">
              <w:r>
                <w:rPr>
                  <w:rFonts w:ascii="Stylus BT" w:hAnsi="Stylus BT" w:eastAsia="Stylus BT" w:cs="Stylus BT"/>
                  <w:lang w:val="en-US"/>
                </w:rPr>
                <w:t>un</w:t>
              </w:r>
            </w:ins>
            <w:ins w:id="607" w:author="ComputerGAP" w:date="2018-10-18T19:07:29Z">
              <w:r>
                <w:rPr>
                  <w:rFonts w:ascii="Stylus BT" w:hAnsi="Stylus BT" w:eastAsia="Stylus BT" w:cs="Stylus BT"/>
                  <w:lang w:val="en-US"/>
                </w:rPr>
                <w:t>a fin</w:t>
              </w:r>
            </w:ins>
            <w:ins w:id="608" w:author="ComputerGAP" w:date="2018-10-18T19:07:30Z">
              <w:r>
                <w:rPr>
                  <w:rFonts w:ascii="Stylus BT" w:hAnsi="Stylus BT" w:eastAsia="Stylus BT" w:cs="Stylus BT"/>
                  <w:lang w:val="en-US"/>
                </w:rPr>
                <w:t xml:space="preserve">ca </w:t>
              </w:r>
            </w:ins>
            <w:ins w:id="609" w:author="ComputerGAP" w:date="2018-10-18T19:07:31Z">
              <w:r>
                <w:rPr>
                  <w:rFonts w:ascii="Stylus BT" w:hAnsi="Stylus BT" w:eastAsia="Stylus BT" w:cs="Stylus BT"/>
                  <w:lang w:val="en-US"/>
                </w:rPr>
                <w:t>mostra</w:t>
              </w:r>
            </w:ins>
            <w:ins w:id="610" w:author="ComputerGAP" w:date="2018-10-18T19:07:32Z">
              <w:r>
                <w:rPr>
                  <w:rFonts w:ascii="Stylus BT" w:hAnsi="Stylus BT" w:eastAsia="Stylus BT" w:cs="Stylus BT"/>
                  <w:lang w:val="en-US"/>
                </w:rPr>
                <w:t>ndo</w:t>
              </w:r>
            </w:ins>
          </w:p>
          <w:p>
            <w:pPr>
              <w:tabs>
                <w:tab w:val="center" w:pos="2417"/>
              </w:tabs>
              <w:rPr>
                <w:del w:id="611" w:author="ComputerGAP" w:date="2018-10-18T19:09:04Z"/>
                <w:rFonts w:ascii="Stylus BT" w:hAnsi="Stylus BT" w:eastAsia="Stylus BT" w:cs="Stylus BT"/>
                <w:lang w:val="en-US"/>
              </w:rPr>
            </w:pPr>
            <w:del w:id="612" w:author="ComputerGAP" w:date="2018-10-18T19:07:42Z">
              <w:r>
                <w:rPr>
                  <w:rFonts w:ascii="Stylus BT" w:hAnsi="Stylus BT" w:eastAsia="Stylus BT" w:cs="Stylus BT"/>
                  <w:lang w:val="en-US"/>
                </w:rPr>
                <w:delText>Datos de la finca</w:delText>
              </w:r>
            </w:del>
            <w:ins w:id="613" w:author="ComputerGAP" w:date="2018-10-18T19:07:4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614" w:author="ComputerGAP" w:date="2018-10-18T19:07:43Z">
              <w:r>
                <w:rPr>
                  <w:rFonts w:ascii="Stylus BT" w:hAnsi="Stylus BT" w:eastAsia="Stylus BT" w:cs="Stylus BT"/>
                  <w:lang w:val="en-US"/>
                </w:rPr>
                <w:t xml:space="preserve">un </w:t>
              </w:r>
            </w:ins>
            <w:ins w:id="615" w:author="ComputerGAP" w:date="2018-10-18T19:09:32Z">
              <w:r>
                <w:rPr>
                  <w:rFonts w:ascii="Stylus BT" w:hAnsi="Stylus BT" w:eastAsia="Stylus BT" w:cs="Stylus BT"/>
                  <w:lang w:val="en-US"/>
                </w:rPr>
                <w:t xml:space="preserve">un </w:t>
              </w:r>
            </w:ins>
            <w:ins w:id="616" w:author="ComputerGAP" w:date="2018-10-18T19:09:33Z">
              <w:r>
                <w:rPr>
                  <w:rFonts w:ascii="Stylus BT" w:hAnsi="Stylus BT" w:eastAsia="Stylus BT" w:cs="Stylus BT"/>
                  <w:lang w:val="en-US"/>
                </w:rPr>
                <w:t>formula</w:t>
              </w:r>
            </w:ins>
            <w:ins w:id="617" w:author="ComputerGAP" w:date="2018-10-18T19:09:34Z">
              <w:r>
                <w:rPr>
                  <w:rFonts w:ascii="Stylus BT" w:hAnsi="Stylus BT" w:eastAsia="Stylus BT" w:cs="Stylus BT"/>
                  <w:lang w:val="en-US"/>
                </w:rPr>
                <w:t>rio en u</w:t>
              </w:r>
            </w:ins>
            <w:ins w:id="618" w:author="ComputerGAP" w:date="2018-10-18T19:09:35Z">
              <w:r>
                <w:rPr>
                  <w:rFonts w:ascii="Stylus BT" w:hAnsi="Stylus BT" w:eastAsia="Stylus BT" w:cs="Stylus BT"/>
                  <w:lang w:val="en-US"/>
                </w:rPr>
                <w:t>na secc</w:t>
              </w:r>
            </w:ins>
            <w:ins w:id="619" w:author="ComputerGAP" w:date="2018-10-18T19:09:36Z">
              <w:r>
                <w:rPr>
                  <w:rFonts w:ascii="Stylus BT" w:hAnsi="Stylus BT" w:eastAsia="Stylus BT" w:cs="Stylus BT"/>
                  <w:lang w:val="en-US"/>
                </w:rPr>
                <w:t>ion</w:t>
              </w:r>
            </w:ins>
            <w:ins w:id="620" w:author="ComputerGAP" w:date="2018-10-18T19:09:39Z">
              <w:r>
                <w:rPr>
                  <w:rFonts w:ascii="Stylus BT" w:hAnsi="Stylus BT" w:eastAsia="Stylus BT" w:cs="Stylus BT"/>
                  <w:lang w:val="en-US"/>
                </w:rPr>
                <w:t xml:space="preserve"> de</w:t>
              </w:r>
            </w:ins>
            <w:ins w:id="621" w:author="ComputerGAP" w:date="2018-10-18T19:09:40Z">
              <w:r>
                <w:rPr>
                  <w:rFonts w:ascii="Stylus BT" w:hAnsi="Stylus BT" w:eastAsia="Stylus BT" w:cs="Stylus BT"/>
                  <w:lang w:val="en-US"/>
                </w:rPr>
                <w:t xml:space="preserve">l </w:t>
              </w:r>
            </w:ins>
            <w:ins w:id="622" w:author="ComputerGAP" w:date="2018-10-18T19:09:41Z">
              <w:r>
                <w:rPr>
                  <w:rFonts w:ascii="Stylus BT" w:hAnsi="Stylus BT" w:eastAsia="Stylus BT" w:cs="Stylus BT"/>
                  <w:lang w:val="en-US"/>
                </w:rPr>
                <w:t>formula</w:t>
              </w:r>
            </w:ins>
            <w:ins w:id="623" w:author="ComputerGAP" w:date="2018-10-18T19:09:42Z">
              <w:r>
                <w:rPr>
                  <w:rFonts w:ascii="Stylus BT" w:hAnsi="Stylus BT" w:eastAsia="Stylus BT" w:cs="Stylus BT"/>
                  <w:lang w:val="en-US"/>
                </w:rPr>
                <w:t>rio act</w:t>
              </w:r>
            </w:ins>
            <w:ins w:id="624" w:author="ComputerGAP" w:date="2018-10-18T19:09:43Z">
              <w:r>
                <w:rPr>
                  <w:rFonts w:ascii="Stylus BT" w:hAnsi="Stylus BT" w:eastAsia="Stylus BT" w:cs="Stylus BT"/>
                  <w:lang w:val="en-US"/>
                </w:rPr>
                <w:t>ual</w:t>
              </w:r>
            </w:ins>
            <w:ins w:id="625" w:author="ComputerGAP" w:date="2018-10-18T19:08:4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626" w:author="ComputerGAP" w:date="2018-10-18T19:08:43Z">
              <w:r>
                <w:rPr>
                  <w:rFonts w:ascii="Stylus BT" w:hAnsi="Stylus BT" w:eastAsia="Stylus BT" w:cs="Stylus BT"/>
                  <w:lang w:val="en-US"/>
                </w:rPr>
                <w:t>con l</w:t>
              </w:r>
            </w:ins>
            <w:ins w:id="627" w:author="ComputerGAP" w:date="2018-10-18T19:08:44Z">
              <w:r>
                <w:rPr>
                  <w:rFonts w:ascii="Stylus BT" w:hAnsi="Stylus BT" w:eastAsia="Stylus BT" w:cs="Stylus BT"/>
                  <w:lang w:val="en-US"/>
                </w:rPr>
                <w:t xml:space="preserve">os </w:t>
              </w:r>
            </w:ins>
            <w:ins w:id="628" w:author="ComputerGAP" w:date="2018-10-18T19:08:45Z">
              <w:r>
                <w:rPr>
                  <w:rFonts w:ascii="Stylus BT" w:hAnsi="Stylus BT" w:eastAsia="Stylus BT" w:cs="Stylus BT"/>
                  <w:lang w:val="en-US"/>
                </w:rPr>
                <w:t>si</w:t>
              </w:r>
            </w:ins>
            <w:ins w:id="629" w:author="ComputerGAP" w:date="2018-10-18T19:08:46Z">
              <w:r>
                <w:rPr>
                  <w:rFonts w:ascii="Stylus BT" w:hAnsi="Stylus BT" w:eastAsia="Stylus BT" w:cs="Stylus BT"/>
                  <w:lang w:val="en-US"/>
                </w:rPr>
                <w:t>guientes</w:t>
              </w:r>
            </w:ins>
            <w:ins w:id="630" w:author="ComputerGAP" w:date="2018-10-18T19:08:47Z">
              <w:r>
                <w:rPr>
                  <w:rFonts w:ascii="Stylus BT" w:hAnsi="Stylus BT" w:eastAsia="Stylus BT" w:cs="Stylus BT"/>
                  <w:lang w:val="en-US"/>
                </w:rPr>
                <w:t xml:space="preserve"> camp</w:t>
              </w:r>
            </w:ins>
            <w:ins w:id="631" w:author="ComputerGAP" w:date="2018-10-18T19:08:48Z">
              <w:r>
                <w:rPr>
                  <w:rFonts w:ascii="Stylus BT" w:hAnsi="Stylus BT" w:eastAsia="Stylus BT" w:cs="Stylus BT"/>
                  <w:lang w:val="en-US"/>
                </w:rPr>
                <w:t>os</w:t>
              </w:r>
            </w:ins>
            <w:r>
              <w:rPr>
                <w:rFonts w:ascii="Stylus BT" w:hAnsi="Stylus BT" w:eastAsia="Stylus BT" w:cs="Stylus BT"/>
              </w:rPr>
              <w:t>:</w:t>
            </w:r>
            <w:ins w:id="632" w:author="ComputerGAP" w:date="2018-10-18T18:59:2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</w:p>
          <w:p>
            <w:pPr>
              <w:tabs>
                <w:tab w:val="center" w:pos="2417"/>
              </w:tabs>
              <w:rPr>
                <w:ins w:id="633" w:author="ComputerGAP" w:date="2018-10-18T19:09:10Z"/>
                <w:rFonts w:ascii="Stylus BT" w:hAnsi="Stylus BT" w:eastAsia="Stylus BT" w:cs="Stylus BT"/>
              </w:rPr>
            </w:pPr>
            <w:del w:id="634" w:author="ComputerGAP" w:date="2018-10-18T19:09:03Z">
              <w:r>
                <w:rPr>
                  <w:rFonts w:ascii="Stylus BT" w:hAnsi="Stylus BT" w:eastAsia="Stylus BT" w:cs="Stylus BT"/>
                </w:rPr>
                <w:delText>-</w:delText>
              </w:r>
            </w:del>
            <w:r>
              <w:rPr>
                <w:rFonts w:ascii="Stylus BT" w:hAnsi="Stylus BT" w:eastAsia="Stylus BT" w:cs="Stylus BT"/>
              </w:rPr>
              <w:t>Nombre de la finca, municipio, ciudad,  coordenadas de google, altitud zona, Temperatura promedio finca.</w:t>
            </w:r>
          </w:p>
          <w:p>
            <w:pPr>
              <w:tabs>
                <w:tab w:val="center" w:pos="2417"/>
              </w:tabs>
              <w:rPr>
                <w:del w:id="635" w:author="ComputerGAP" w:date="2018-10-18T19:09:48Z"/>
                <w:rFonts w:ascii="Stylus BT" w:hAnsi="Stylus BT" w:eastAsia="Stylus BT" w:cs="Stylus BT"/>
              </w:rPr>
            </w:pP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ins w:id="636" w:author="ComputerGAP" w:date="2018-10-18T19:00:35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637" w:author="ComputerGAP" w:date="2018-10-18T19:00:36Z">
              <w:r>
                <w:rPr>
                  <w:rFonts w:ascii="Stylus BT" w:hAnsi="Stylus BT" w:eastAsia="Stylus BT" w:cs="Stylus BT"/>
                  <w:lang w:val="en-US"/>
                </w:rPr>
                <w:t>diciona</w:t>
              </w:r>
            </w:ins>
            <w:ins w:id="638" w:author="ComputerGAP" w:date="2018-10-18T19:00:37Z">
              <w:r>
                <w:rPr>
                  <w:rFonts w:ascii="Stylus BT" w:hAnsi="Stylus BT" w:eastAsia="Stylus BT" w:cs="Stylus BT"/>
                  <w:lang w:val="en-US"/>
                </w:rPr>
                <w:t>lmente m</w:t>
              </w:r>
            </w:ins>
            <w:ins w:id="639" w:author="ComputerGAP" w:date="2018-10-18T19:00:38Z">
              <w:r>
                <w:rPr>
                  <w:rFonts w:ascii="Stylus BT" w:hAnsi="Stylus BT" w:eastAsia="Stylus BT" w:cs="Stylus BT"/>
                  <w:lang w:val="en-US"/>
                </w:rPr>
                <w:t>uestra</w:t>
              </w:r>
            </w:ins>
            <w:ins w:id="640" w:author="ComputerGAP" w:date="2018-10-18T19:00:39Z">
              <w:r>
                <w:rPr>
                  <w:rFonts w:ascii="Stylus BT" w:hAnsi="Stylus BT" w:eastAsia="Stylus BT" w:cs="Stylus BT"/>
                  <w:lang w:val="en-US"/>
                </w:rPr>
                <w:t xml:space="preserve"> l</w:t>
              </w:r>
            </w:ins>
            <w:del w:id="641" w:author="ComputerGAP" w:date="2018-10-18T19:00:35Z">
              <w:r>
                <w:rPr>
                  <w:rFonts w:ascii="Stylus BT" w:hAnsi="Stylus BT" w:eastAsia="Stylus BT" w:cs="Stylus BT"/>
                </w:rPr>
                <w:delText>L</w:delText>
              </w:r>
            </w:del>
            <w:r>
              <w:rPr>
                <w:rFonts w:ascii="Stylus BT" w:hAnsi="Stylus BT" w:eastAsia="Stylus BT" w:cs="Stylus BT"/>
              </w:rPr>
              <w:t>as opciones</w:t>
            </w:r>
            <w:del w:id="642" w:author="ComputerGAP" w:date="2018-10-18T19:00:48Z">
              <w:r>
                <w:rPr>
                  <w:rFonts w:ascii="Stylus BT" w:hAnsi="Stylus BT" w:eastAsia="Stylus BT" w:cs="Stylus BT"/>
                </w:rPr>
                <w:delText xml:space="preserve"> son</w:delText>
              </w:r>
            </w:del>
            <w:r>
              <w:rPr>
                <w:rFonts w:ascii="Stylus BT" w:hAnsi="Stylus BT" w:eastAsia="Stylus BT" w:cs="Stylus BT"/>
              </w:rPr>
              <w:t>: Registrar, cancelar</w:t>
            </w:r>
            <w:r>
              <w:rPr>
                <w:rFonts w:ascii="Stylus BT" w:hAnsi="Stylus BT" w:eastAsia="Stylus BT" w:cs="Stylus BT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Operario o tostador  de santa Barbará Coffee solicita los datos requeridos y diligencia el formulario. </w:t>
            </w:r>
            <w:ins w:id="643" w:author="ComputerGAP" w:date="2018-10-18T19:05:01Z">
              <w:r>
                <w:rPr>
                  <w:rFonts w:ascii="Stylus BT" w:hAnsi="Stylus BT" w:eastAsia="Stylus BT" w:cs="Stylus BT"/>
                  <w:lang w:val="en-US"/>
                </w:rPr>
                <w:t>Luego</w:t>
              </w:r>
            </w:ins>
            <w:del w:id="644" w:author="ComputerGAP" w:date="2018-10-18T19:05:00Z">
              <w:r>
                <w:rPr>
                  <w:rFonts w:ascii="Stylus BT" w:hAnsi="Stylus BT" w:eastAsia="Stylus BT" w:cs="Stylus BT"/>
                </w:rPr>
                <w:delText>Y</w:delText>
              </w:r>
            </w:del>
            <w:r>
              <w:rPr>
                <w:rFonts w:ascii="Stylus BT" w:hAnsi="Stylus BT" w:eastAsia="Stylus BT" w:cs="Stylus BT"/>
              </w:rPr>
              <w:t xml:space="preserve">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645" w:author="ComputerGAP" w:date="2018-10-18T19:01:03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646" w:author="ComputerGAP" w:date="2018-10-18T19:01:03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647" w:author="ComputerGAP" w:date="2018-10-18T19:01:03Z"/>
                <w:rFonts w:ascii="Stylus BT" w:hAnsi="Stylus BT" w:eastAsia="Stylus BT" w:cs="Stylus BT"/>
              </w:rPr>
            </w:pPr>
          </w:p>
        </w:tc>
        <w:tc>
          <w:tcPr>
            <w:tcW w:w="4974" w:type="dxa"/>
          </w:tcPr>
          <w:p>
            <w:pPr>
              <w:rPr>
                <w:ins w:id="648" w:author="ComputerGAP" w:date="2018-10-18T19:01:03Z"/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guarda el nuevo cliente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649" w:author="ComputerGAP" w:date="2018-10-18T19:05:21Z"/>
        </w:trPr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650" w:author="ComputerGAP" w:date="2018-10-18T19:05:21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651" w:author="ComputerGAP" w:date="2018-10-18T19:05:21Z"/>
                <w:rFonts w:ascii="Stylus BT" w:hAnsi="Stylus BT" w:eastAsia="Stylus BT" w:cs="Stylus BT"/>
              </w:rPr>
            </w:pPr>
          </w:p>
        </w:tc>
        <w:tc>
          <w:tcPr>
            <w:tcW w:w="4974" w:type="dxa"/>
          </w:tcPr>
          <w:p>
            <w:pPr>
              <w:rPr>
                <w:ins w:id="652" w:author="ComputerGAP" w:date="2018-10-18T19:05:21Z"/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solicita cancelar la operación, el sistema cancela la operación, a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información aportada no es correcta o hay campos vacíos el sistema cancela la acción. Y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jc w:val="both"/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frecuencia será mucho mayor durante los dos primeros meses, probablemente 100 veces/día</w:t>
            </w:r>
          </w:p>
        </w:tc>
      </w:tr>
    </w:tbl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Consultar la información de un cliente 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28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CU-09 Consultar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RF- </w:t>
            </w:r>
            <w:r>
              <w:rPr>
                <w:rFonts w:eastAsia="Stylus BT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9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 información de un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Tostador, operario.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keepNext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32"/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Gestión de  los clientes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Información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RI–o9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tostador dese consultar la información de un cliente. lo considere oportuno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cliente debe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lang w:val="en-US"/>
              </w:rPr>
            </w:pPr>
            <w:r>
              <w:rPr>
                <w:rFonts w:ascii="Stylus BT" w:hAnsi="Stylus BT" w:eastAsia="Stylus BT" w:cs="Stylus BT"/>
              </w:rPr>
              <w:t xml:space="preserve">El operario o tostador ingresa a la opción </w:t>
            </w:r>
            <w:ins w:id="653" w:author="ComputerGAP" w:date="2018-10-18T19:11:09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del w:id="654" w:author="ComputerGAP" w:date="2018-10-18T19:11:11Z">
              <w:r>
                <w:rPr>
                  <w:rFonts w:ascii="Stylus BT" w:hAnsi="Stylus BT" w:eastAsia="Stylus BT" w:cs="Stylus BT"/>
                </w:rPr>
                <w:delText xml:space="preserve">de </w:delText>
              </w:r>
            </w:del>
            <w:r>
              <w:rPr>
                <w:rFonts w:ascii="Stylus BT" w:hAnsi="Stylus BT" w:eastAsia="Stylus BT" w:cs="Stylus BT"/>
              </w:rPr>
              <w:t>administración de cliente</w:t>
            </w:r>
            <w:del w:id="655" w:author="ComputerGAP" w:date="2018-10-18T19:11:00Z">
              <w:r>
                <w:rPr>
                  <w:rFonts w:ascii="Stylus BT" w:hAnsi="Stylus BT" w:eastAsia="Stylus BT" w:cs="Stylus BT"/>
                  <w:lang w:val="en-US"/>
                </w:rPr>
                <w:delText xml:space="preserve"> en el sistema,  para realizar la acción de consulta de los datos de un cliente.</w:delText>
              </w:r>
            </w:del>
            <w:ins w:id="656" w:author="ComputerGAP" w:date="2018-10-18T19:11:00Z">
              <w:r>
                <w:rPr>
                  <w:rFonts w:ascii="Stylus BT" w:hAnsi="Stylus BT" w:eastAsia="Stylus BT" w:cs="Stylus BT"/>
                  <w:lang w:val="en-US"/>
                </w:rPr>
                <w:t>s</w:t>
              </w:r>
            </w:ins>
            <w:ins w:id="657" w:author="ComputerGAP" w:date="2018-10-18T19:11:15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ins w:id="658" w:author="ComputerGAP" w:date="2018-10-18T19:13:14Z"/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despliega una lista con los clientes </w:t>
            </w:r>
            <w:del w:id="659" w:author="ComputerGAP" w:date="2018-10-18T19:13:09Z">
              <w:r>
                <w:rPr>
                  <w:rFonts w:ascii="Stylus BT" w:hAnsi="Stylus BT" w:eastAsia="Stylus BT" w:cs="Stylus BT"/>
                  <w:lang w:val="en-US"/>
                </w:rPr>
                <w:delText xml:space="preserve">creados </w:delText>
              </w:r>
            </w:del>
            <w:ins w:id="660" w:author="ComputerGAP" w:date="2018-10-18T19:13:09Z">
              <w:r>
                <w:rPr>
                  <w:rFonts w:ascii="Stylus BT" w:hAnsi="Stylus BT" w:eastAsia="Stylus BT" w:cs="Stylus BT"/>
                  <w:lang w:val="en-US"/>
                </w:rPr>
                <w:t>exist</w:t>
              </w:r>
            </w:ins>
            <w:ins w:id="661" w:author="ComputerGAP" w:date="2018-10-18T19:13:10Z">
              <w:r>
                <w:rPr>
                  <w:rFonts w:ascii="Stylus BT" w:hAnsi="Stylus BT" w:eastAsia="Stylus BT" w:cs="Stylus BT"/>
                  <w:lang w:val="en-US"/>
                </w:rPr>
                <w:t>entes</w:t>
              </w:r>
            </w:ins>
            <w:ins w:id="662" w:author="ComputerGAP" w:date="2018-10-18T19:13:11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r>
              <w:rPr>
                <w:rFonts w:ascii="Stylus BT" w:hAnsi="Stylus BT" w:eastAsia="Stylus BT" w:cs="Stylus BT"/>
              </w:rPr>
              <w:t xml:space="preserve">y una  </w:t>
            </w:r>
            <w:del w:id="663" w:author="ComputerGAP" w:date="2018-10-18T19:11:22Z">
              <w:r>
                <w:rPr>
                  <w:rFonts w:ascii="Stylus BT" w:hAnsi="Stylus BT" w:eastAsia="Stylus BT" w:cs="Stylus BT"/>
                  <w:lang w:val="en-US"/>
                </w:rPr>
                <w:delText xml:space="preserve">opción </w:delText>
              </w:r>
            </w:del>
            <w:ins w:id="664" w:author="ComputerGAP" w:date="2018-10-18T19:11:22Z">
              <w:r>
                <w:rPr>
                  <w:rFonts w:ascii="Stylus BT" w:hAnsi="Stylus BT" w:eastAsia="Stylus BT" w:cs="Stylus BT"/>
                  <w:lang w:val="en-US"/>
                </w:rPr>
                <w:t>campo</w:t>
              </w:r>
            </w:ins>
            <w:ins w:id="665" w:author="ComputerGAP" w:date="2018-10-18T19:11:23Z">
              <w:r>
                <w:rPr>
                  <w:rFonts w:ascii="Stylus BT" w:hAnsi="Stylus BT" w:eastAsia="Stylus BT" w:cs="Stylus BT"/>
                  <w:lang w:val="en-US"/>
                </w:rPr>
                <w:t xml:space="preserve"> para </w:t>
              </w:r>
            </w:ins>
            <w:ins w:id="666" w:author="ComputerGAP" w:date="2018-10-18T19:11:24Z">
              <w:r>
                <w:rPr>
                  <w:rFonts w:ascii="Stylus BT" w:hAnsi="Stylus BT" w:eastAsia="Stylus BT" w:cs="Stylus BT"/>
                  <w:lang w:val="en-US"/>
                </w:rPr>
                <w:t>ingres</w:t>
              </w:r>
            </w:ins>
            <w:ins w:id="667" w:author="ComputerGAP" w:date="2018-10-18T19:11:25Z">
              <w:r>
                <w:rPr>
                  <w:rFonts w:ascii="Stylus BT" w:hAnsi="Stylus BT" w:eastAsia="Stylus BT" w:cs="Stylus BT"/>
                  <w:lang w:val="en-US"/>
                </w:rPr>
                <w:t xml:space="preserve">ar </w:t>
              </w:r>
            </w:ins>
            <w:ins w:id="668" w:author="ComputerGAP" w:date="2018-10-18T19:11:31Z">
              <w:r>
                <w:rPr>
                  <w:rFonts w:ascii="Stylus BT" w:hAnsi="Stylus BT" w:eastAsia="Stylus BT" w:cs="Stylus BT"/>
                  <w:lang w:val="en-US"/>
                </w:rPr>
                <w:t>una pa</w:t>
              </w:r>
            </w:ins>
            <w:ins w:id="669" w:author="ComputerGAP" w:date="2018-10-18T19:11:32Z">
              <w:r>
                <w:rPr>
                  <w:rFonts w:ascii="Stylus BT" w:hAnsi="Stylus BT" w:eastAsia="Stylus BT" w:cs="Stylus BT"/>
                  <w:lang w:val="en-US"/>
                </w:rPr>
                <w:t>labra cl</w:t>
              </w:r>
            </w:ins>
            <w:ins w:id="670" w:author="ComputerGAP" w:date="2018-10-18T19:11:33Z">
              <w:r>
                <w:rPr>
                  <w:rFonts w:ascii="Stylus BT" w:hAnsi="Stylus BT" w:eastAsia="Stylus BT" w:cs="Stylus BT"/>
                  <w:lang w:val="en-US"/>
                </w:rPr>
                <w:t>ave para</w:t>
              </w:r>
            </w:ins>
            <w:ins w:id="671" w:author="ComputerGAP" w:date="2018-10-18T19:11:34Z">
              <w:r>
                <w:rPr>
                  <w:rFonts w:ascii="Stylus BT" w:hAnsi="Stylus BT" w:eastAsia="Stylus BT" w:cs="Stylus BT"/>
                  <w:lang w:val="en-US"/>
                </w:rPr>
                <w:t xml:space="preserve"> busque</w:t>
              </w:r>
            </w:ins>
            <w:ins w:id="672" w:author="ComputerGAP" w:date="2018-10-18T19:11:35Z">
              <w:r>
                <w:rPr>
                  <w:rFonts w:ascii="Stylus BT" w:hAnsi="Stylus BT" w:eastAsia="Stylus BT" w:cs="Stylus BT"/>
                  <w:lang w:val="en-US"/>
                </w:rPr>
                <w:t>da</w:t>
              </w:r>
            </w:ins>
            <w:r>
              <w:rPr>
                <w:rFonts w:ascii="Stylus BT" w:hAnsi="Stylus BT" w:eastAsia="Stylus BT" w:cs="Stylus BT"/>
              </w:rPr>
              <w:t>de búsqueda.</w:t>
            </w:r>
          </w:p>
          <w:p>
            <w:pPr>
              <w:rPr>
                <w:ins w:id="673" w:author="ComputerGAP" w:date="2018-10-18T19:13:14Z"/>
                <w:rFonts w:ascii="Stylus BT" w:hAnsi="Stylus BT" w:eastAsia="Stylus BT" w:cs="Stylus BT"/>
                <w:lang w:val="en-US"/>
              </w:rPr>
            </w:pPr>
            <w:ins w:id="674" w:author="ComputerGAP" w:date="2018-10-18T19:13:16Z">
              <w:r>
                <w:rPr>
                  <w:rFonts w:ascii="Stylus BT" w:hAnsi="Stylus BT" w:eastAsia="Stylus BT" w:cs="Stylus BT"/>
                  <w:lang w:val="en-US"/>
                </w:rPr>
                <w:t>Los camp</w:t>
              </w:r>
            </w:ins>
            <w:ins w:id="675" w:author="ComputerGAP" w:date="2018-10-18T19:13:17Z">
              <w:r>
                <w:rPr>
                  <w:rFonts w:ascii="Stylus BT" w:hAnsi="Stylus BT" w:eastAsia="Stylus BT" w:cs="Stylus BT"/>
                  <w:lang w:val="en-US"/>
                </w:rPr>
                <w:t>os a</w:t>
              </w:r>
            </w:ins>
            <w:ins w:id="676" w:author="ComputerGAP" w:date="2018-10-18T19:13:18Z">
              <w:r>
                <w:rPr>
                  <w:rFonts w:ascii="Stylus BT" w:hAnsi="Stylus BT" w:eastAsia="Stylus BT" w:cs="Stylus BT"/>
                  <w:lang w:val="en-US"/>
                </w:rPr>
                <w:t xml:space="preserve"> mostra</w:t>
              </w:r>
            </w:ins>
            <w:ins w:id="677" w:author="ComputerGAP" w:date="2018-10-18T19:13:19Z">
              <w:r>
                <w:rPr>
                  <w:rFonts w:ascii="Stylus BT" w:hAnsi="Stylus BT" w:eastAsia="Stylus BT" w:cs="Stylus BT"/>
                  <w:lang w:val="en-US"/>
                </w:rPr>
                <w:t>r</w:t>
              </w:r>
            </w:ins>
            <w:ins w:id="678" w:author="ComputerGAP" w:date="2018-10-18T19:13:21Z">
              <w:r>
                <w:rPr>
                  <w:rFonts w:ascii="Stylus BT" w:hAnsi="Stylus BT" w:eastAsia="Stylus BT" w:cs="Stylus BT"/>
                  <w:lang w:val="en-US"/>
                </w:rPr>
                <w:t xml:space="preserve"> en</w:t>
              </w:r>
            </w:ins>
            <w:ins w:id="679" w:author="ComputerGAP" w:date="2018-10-18T19:13:22Z">
              <w:r>
                <w:rPr>
                  <w:rFonts w:ascii="Stylus BT" w:hAnsi="Stylus BT" w:eastAsia="Stylus BT" w:cs="Stylus BT"/>
                  <w:lang w:val="en-US"/>
                </w:rPr>
                <w:t xml:space="preserve"> la lista</w:t>
              </w:r>
            </w:ins>
            <w:ins w:id="680" w:author="ComputerGAP" w:date="2018-10-18T19:13:23Z">
              <w:r>
                <w:rPr>
                  <w:rFonts w:ascii="Stylus BT" w:hAnsi="Stylus BT" w:eastAsia="Stylus BT" w:cs="Stylus BT"/>
                  <w:lang w:val="en-US"/>
                </w:rPr>
                <w:t xml:space="preserve"> son</w:t>
              </w:r>
            </w:ins>
            <w:ins w:id="681" w:author="ComputerGAP" w:date="2018-10-18T19:13:24Z">
              <w:r>
                <w:rPr>
                  <w:rFonts w:ascii="Stylus BT" w:hAnsi="Stylus BT" w:eastAsia="Stylus BT" w:cs="Stylus BT"/>
                  <w:lang w:val="en-US"/>
                </w:rPr>
                <w:t>:</w:t>
              </w:r>
            </w:ins>
            <w:ins w:id="682" w:author="ComputerGAP" w:date="2018-10-18T19:13:25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683" w:author="ComputerGAP" w:date="2018-10-18T19:13:26Z">
              <w:r>
                <w:rPr>
                  <w:rFonts w:ascii="Stylus BT" w:hAnsi="Stylus BT" w:eastAsia="Stylus BT" w:cs="Stylus BT"/>
                  <w:lang w:val="en-US"/>
                </w:rPr>
                <w:t>numero de</w:t>
              </w:r>
            </w:ins>
            <w:ins w:id="684" w:author="ComputerGAP" w:date="2018-10-18T19:13:27Z">
              <w:r>
                <w:rPr>
                  <w:rFonts w:ascii="Stylus BT" w:hAnsi="Stylus BT" w:eastAsia="Stylus BT" w:cs="Stylus BT"/>
                  <w:lang w:val="en-US"/>
                </w:rPr>
                <w:t xml:space="preserve"> ident</w:t>
              </w:r>
            </w:ins>
            <w:ins w:id="685" w:author="ComputerGAP" w:date="2018-10-18T19:13:28Z">
              <w:r>
                <w:rPr>
                  <w:rFonts w:ascii="Stylus BT" w:hAnsi="Stylus BT" w:eastAsia="Stylus BT" w:cs="Stylus BT"/>
                  <w:lang w:val="en-US"/>
                </w:rPr>
                <w:t>ifica</w:t>
              </w:r>
            </w:ins>
            <w:ins w:id="686" w:author="ComputerGAP" w:date="2018-10-18T19:13:29Z">
              <w:r>
                <w:rPr>
                  <w:rFonts w:ascii="Stylus BT" w:hAnsi="Stylus BT" w:eastAsia="Stylus BT" w:cs="Stylus BT"/>
                  <w:lang w:val="en-US"/>
                </w:rPr>
                <w:t xml:space="preserve">cion, </w:t>
              </w:r>
            </w:ins>
            <w:ins w:id="687" w:author="ComputerGAP" w:date="2018-10-18T19:13:30Z">
              <w:r>
                <w:rPr>
                  <w:rFonts w:ascii="Stylus BT" w:hAnsi="Stylus BT" w:eastAsia="Stylus BT" w:cs="Stylus BT"/>
                  <w:lang w:val="en-US"/>
                </w:rPr>
                <w:t>nombres</w:t>
              </w:r>
            </w:ins>
            <w:ins w:id="688" w:author="ComputerGAP" w:date="2018-10-18T19:13:31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689" w:author="ComputerGAP" w:date="2018-10-18T19:13:51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690" w:author="ComputerGAP" w:date="2018-10-18T19:13:52Z">
              <w:r>
                <w:rPr>
                  <w:rFonts w:ascii="Stylus BT" w:hAnsi="Stylus BT" w:eastAsia="Stylus BT" w:cs="Stylus BT"/>
                  <w:lang w:val="en-US"/>
                </w:rPr>
                <w:t>pr</w:t>
              </w:r>
            </w:ins>
            <w:ins w:id="691" w:author="ComputerGAP" w:date="2018-10-18T19:13:32Z">
              <w:r>
                <w:rPr>
                  <w:rFonts w:ascii="Stylus BT" w:hAnsi="Stylus BT" w:eastAsia="Stylus BT" w:cs="Stylus BT"/>
                  <w:lang w:val="en-US"/>
                </w:rPr>
                <w:t>ve</w:t>
              </w:r>
            </w:ins>
            <w:ins w:id="692" w:author="ComputerGAP" w:date="2018-10-18T19:13:33Z">
              <w:r>
                <w:rPr>
                  <w:rFonts w:ascii="Stylus BT" w:hAnsi="Stylus BT" w:eastAsia="Stylus BT" w:cs="Stylus BT"/>
                  <w:lang w:val="en-US"/>
                </w:rPr>
                <w:t xml:space="preserve">r, </w:t>
              </w:r>
            </w:ins>
            <w:ins w:id="693" w:author="ComputerGAP" w:date="2018-10-18T19:13:34Z">
              <w:r>
                <w:rPr>
                  <w:rFonts w:ascii="Stylus BT" w:hAnsi="Stylus BT" w:eastAsia="Stylus BT" w:cs="Stylus BT"/>
                  <w:lang w:val="en-US"/>
                </w:rPr>
                <w:t>edit</w:t>
              </w:r>
            </w:ins>
            <w:ins w:id="694" w:author="ComputerGAP" w:date="2018-10-18T19:13:35Z">
              <w:r>
                <w:rPr>
                  <w:rFonts w:ascii="Stylus BT" w:hAnsi="Stylus BT" w:eastAsia="Stylus BT" w:cs="Stylus BT"/>
                  <w:lang w:val="en-US"/>
                </w:rPr>
                <w:t>ar</w:t>
              </w:r>
            </w:ins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del w:id="695" w:author="ComputerGAP" w:date="2018-10-18T19:11:43Z"/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operario o tostador  proporciona </w:t>
            </w:r>
            <w:ins w:id="696" w:author="ComputerGAP" w:date="2018-10-18T19:11:44Z">
              <w:r>
                <w:rPr>
                  <w:rFonts w:ascii="Stylus BT" w:hAnsi="Stylus BT" w:eastAsia="Stylus BT" w:cs="Stylus BT"/>
                  <w:lang w:val="en-US"/>
                </w:rPr>
                <w:t>u</w:t>
              </w:r>
            </w:ins>
            <w:ins w:id="697" w:author="ComputerGAP" w:date="2018-10-18T19:11:45Z">
              <w:r>
                <w:rPr>
                  <w:rFonts w:ascii="Stylus BT" w:hAnsi="Stylus BT" w:eastAsia="Stylus BT" w:cs="Stylus BT"/>
                  <w:lang w:val="en-US"/>
                </w:rPr>
                <w:t>n</w:t>
              </w:r>
            </w:ins>
            <w:ins w:id="698" w:author="ComputerGAP" w:date="2018-10-18T19:11:46Z">
              <w:r>
                <w:rPr>
                  <w:rFonts w:ascii="Stylus BT" w:hAnsi="Stylus BT" w:eastAsia="Stylus BT" w:cs="Stylus BT"/>
                  <w:lang w:val="en-US"/>
                </w:rPr>
                <w:t xml:space="preserve"> tex</w:t>
              </w:r>
            </w:ins>
            <w:ins w:id="699" w:author="ComputerGAP" w:date="2018-10-18T19:11:47Z">
              <w:r>
                <w:rPr>
                  <w:rFonts w:ascii="Stylus BT" w:hAnsi="Stylus BT" w:eastAsia="Stylus BT" w:cs="Stylus BT"/>
                  <w:lang w:val="en-US"/>
                </w:rPr>
                <w:t>t o pa</w:t>
              </w:r>
            </w:ins>
            <w:ins w:id="700" w:author="ComputerGAP" w:date="2018-10-18T19:11:48Z">
              <w:r>
                <w:rPr>
                  <w:rFonts w:ascii="Stylus BT" w:hAnsi="Stylus BT" w:eastAsia="Stylus BT" w:cs="Stylus BT"/>
                  <w:lang w:val="en-US"/>
                </w:rPr>
                <w:t>labra cl</w:t>
              </w:r>
            </w:ins>
            <w:ins w:id="701" w:author="ComputerGAP" w:date="2018-10-18T19:11:49Z">
              <w:r>
                <w:rPr>
                  <w:rFonts w:ascii="Stylus BT" w:hAnsi="Stylus BT" w:eastAsia="Stylus BT" w:cs="Stylus BT"/>
                  <w:lang w:val="en-US"/>
                </w:rPr>
                <w:t>ave</w:t>
              </w:r>
            </w:ins>
            <w:ins w:id="702" w:author="ComputerGAP" w:date="2018-10-18T19:11:50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03" w:author="ComputerGAP" w:date="2018-10-18T19:11:51Z">
              <w:r>
                <w:rPr>
                  <w:rFonts w:ascii="Stylus BT" w:hAnsi="Stylus BT" w:eastAsia="Stylus BT" w:cs="Stylus BT"/>
                  <w:lang w:val="en-US"/>
                </w:rPr>
                <w:t>(</w:t>
              </w:r>
            </w:ins>
            <w:ins w:id="704" w:author="ComputerGAP" w:date="2018-10-18T19:11:52Z">
              <w:r>
                <w:rPr>
                  <w:rFonts w:ascii="Stylus BT" w:hAnsi="Stylus BT" w:eastAsia="Stylus BT" w:cs="Stylus BT"/>
                  <w:lang w:val="en-US"/>
                </w:rPr>
                <w:t>cedu</w:t>
              </w:r>
            </w:ins>
            <w:ins w:id="705" w:author="ComputerGAP" w:date="2018-10-18T19:11:53Z">
              <w:r>
                <w:rPr>
                  <w:rFonts w:ascii="Stylus BT" w:hAnsi="Stylus BT" w:eastAsia="Stylus BT" w:cs="Stylus BT"/>
                  <w:lang w:val="en-US"/>
                </w:rPr>
                <w:t>la, n</w:t>
              </w:r>
            </w:ins>
            <w:ins w:id="706" w:author="ComputerGAP" w:date="2018-10-18T19:11:54Z">
              <w:r>
                <w:rPr>
                  <w:rFonts w:ascii="Stylus BT" w:hAnsi="Stylus BT" w:eastAsia="Stylus BT" w:cs="Stylus BT"/>
                  <w:lang w:val="en-US"/>
                </w:rPr>
                <w:t>ombre</w:t>
              </w:r>
            </w:ins>
            <w:ins w:id="707" w:author="ComputerGAP" w:date="2018-10-18T19:11:57Z">
              <w:r>
                <w:rPr>
                  <w:rFonts w:ascii="Stylus BT" w:hAnsi="Stylus BT" w:eastAsia="Stylus BT" w:cs="Stylus BT"/>
                  <w:lang w:val="en-US"/>
                </w:rPr>
                <w:t>, et</w:t>
              </w:r>
            </w:ins>
            <w:ins w:id="708" w:author="ComputerGAP" w:date="2018-10-18T19:11:58Z">
              <w:r>
                <w:rPr>
                  <w:rFonts w:ascii="Stylus BT" w:hAnsi="Stylus BT" w:eastAsia="Stylus BT" w:cs="Stylus BT"/>
                  <w:lang w:val="en-US"/>
                </w:rPr>
                <w:t>c</w:t>
              </w:r>
            </w:ins>
            <w:ins w:id="709" w:author="ComputerGAP" w:date="2018-10-18T19:11:51Z">
              <w:r>
                <w:rPr>
                  <w:rFonts w:ascii="Stylus BT" w:hAnsi="Stylus BT" w:eastAsia="Stylus BT" w:cs="Stylus BT"/>
                  <w:lang w:val="en-US"/>
                </w:rPr>
                <w:t>)</w:t>
              </w:r>
            </w:ins>
            <w:del w:id="710" w:author="ComputerGAP" w:date="2018-10-18T19:11:43Z">
              <w:r>
                <w:rPr>
                  <w:rFonts w:ascii="Stylus BT" w:hAnsi="Stylus BT" w:eastAsia="Stylus BT" w:cs="Stylus BT"/>
                </w:rPr>
                <w:delText>los datos de</w:delText>
              </w:r>
            </w:del>
          </w:p>
          <w:p>
            <w:pPr>
              <w:rPr>
                <w:rFonts w:ascii="Stylus BT" w:hAnsi="Stylus BT" w:eastAsia="Stylus BT" w:cs="Stylus BT"/>
              </w:rPr>
            </w:pPr>
            <w:del w:id="711" w:author="ComputerGAP" w:date="2018-10-18T19:11:43Z">
              <w:r>
                <w:rPr>
                  <w:rFonts w:ascii="Stylus BT" w:hAnsi="Stylus BT" w:eastAsia="Stylus BT" w:cs="Stylus BT"/>
                </w:rPr>
                <w:delText>Identificación del cliente</w:delText>
              </w:r>
            </w:del>
            <w:r>
              <w:rPr>
                <w:rFonts w:ascii="Stylus BT" w:hAnsi="Stylus BT" w:eastAsia="Stylus BT" w:cs="Stylus BT"/>
              </w:rPr>
              <w:t>,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</w:t>
            </w:r>
            <w:ins w:id="712" w:author="ComputerGAP" w:date="2018-10-18T19:12:04Z">
              <w:r>
                <w:rPr>
                  <w:rFonts w:ascii="Stylus BT" w:hAnsi="Stylus BT" w:eastAsia="Stylus BT" w:cs="Stylus BT"/>
                  <w:lang w:val="en-US"/>
                </w:rPr>
                <w:t>filt</w:t>
              </w:r>
            </w:ins>
            <w:ins w:id="713" w:author="ComputerGAP" w:date="2018-10-18T19:12:05Z">
              <w:r>
                <w:rPr>
                  <w:rFonts w:ascii="Stylus BT" w:hAnsi="Stylus BT" w:eastAsia="Stylus BT" w:cs="Stylus BT"/>
                  <w:lang w:val="en-US"/>
                </w:rPr>
                <w:t>ra</w:t>
              </w:r>
            </w:ins>
            <w:ins w:id="714" w:author="ComputerGAP" w:date="2018-10-18T19:12:06Z">
              <w:r>
                <w:rPr>
                  <w:rFonts w:ascii="Stylus BT" w:hAnsi="Stylus BT" w:eastAsia="Stylus BT" w:cs="Stylus BT"/>
                  <w:lang w:val="en-US"/>
                </w:rPr>
                <w:t xml:space="preserve"> la </w:t>
              </w:r>
            </w:ins>
            <w:ins w:id="715" w:author="ComputerGAP" w:date="2018-10-18T19:12:07Z">
              <w:r>
                <w:rPr>
                  <w:rFonts w:ascii="Stylus BT" w:hAnsi="Stylus BT" w:eastAsia="Stylus BT" w:cs="Stylus BT"/>
                  <w:lang w:val="en-US"/>
                </w:rPr>
                <w:t xml:space="preserve">lista </w:t>
              </w:r>
            </w:ins>
            <w:ins w:id="716" w:author="ComputerGAP" w:date="2018-10-18T19:12:08Z">
              <w:r>
                <w:rPr>
                  <w:rFonts w:ascii="Stylus BT" w:hAnsi="Stylus BT" w:eastAsia="Stylus BT" w:cs="Stylus BT"/>
                  <w:lang w:val="en-US"/>
                </w:rPr>
                <w:t>de client</w:t>
              </w:r>
            </w:ins>
            <w:ins w:id="717" w:author="ComputerGAP" w:date="2018-10-18T19:12:09Z">
              <w:r>
                <w:rPr>
                  <w:rFonts w:ascii="Stylus BT" w:hAnsi="Stylus BT" w:eastAsia="Stylus BT" w:cs="Stylus BT"/>
                  <w:lang w:val="en-US"/>
                </w:rPr>
                <w:t xml:space="preserve">es </w:t>
              </w:r>
            </w:ins>
            <w:ins w:id="718" w:author="ComputerGAP" w:date="2018-10-18T19:12:11Z">
              <w:r>
                <w:rPr>
                  <w:rFonts w:ascii="Stylus BT" w:hAnsi="Stylus BT" w:eastAsia="Stylus BT" w:cs="Stylus BT"/>
                  <w:lang w:val="en-US"/>
                </w:rPr>
                <w:t>mostr</w:t>
              </w:r>
            </w:ins>
            <w:ins w:id="719" w:author="ComputerGAP" w:date="2018-10-18T19:12:12Z">
              <w:r>
                <w:rPr>
                  <w:rFonts w:ascii="Stylus BT" w:hAnsi="Stylus BT" w:eastAsia="Stylus BT" w:cs="Stylus BT"/>
                  <w:lang w:val="en-US"/>
                </w:rPr>
                <w:t>ando so</w:t>
              </w:r>
            </w:ins>
            <w:ins w:id="720" w:author="ComputerGAP" w:date="2018-10-18T19:12:13Z">
              <w:r>
                <w:rPr>
                  <w:rFonts w:ascii="Stylus BT" w:hAnsi="Stylus BT" w:eastAsia="Stylus BT" w:cs="Stylus BT"/>
                  <w:lang w:val="en-US"/>
                </w:rPr>
                <w:t>lo lo</w:t>
              </w:r>
            </w:ins>
            <w:ins w:id="721" w:author="ComputerGAP" w:date="2018-10-18T19:12:14Z">
              <w:r>
                <w:rPr>
                  <w:rFonts w:ascii="Stylus BT" w:hAnsi="Stylus BT" w:eastAsia="Stylus BT" w:cs="Stylus BT"/>
                  <w:lang w:val="en-US"/>
                </w:rPr>
                <w:t xml:space="preserve">s que </w:t>
              </w:r>
            </w:ins>
            <w:ins w:id="722" w:author="ComputerGAP" w:date="2018-10-18T19:12:18Z">
              <w:r>
                <w:rPr>
                  <w:rFonts w:ascii="Stylus BT" w:hAnsi="Stylus BT" w:eastAsia="Stylus BT" w:cs="Stylus BT"/>
                  <w:lang w:val="en-US"/>
                </w:rPr>
                <w:t>ent</w:t>
              </w:r>
            </w:ins>
            <w:ins w:id="723" w:author="ComputerGAP" w:date="2018-10-18T19:12:19Z">
              <w:r>
                <w:rPr>
                  <w:rFonts w:ascii="Stylus BT" w:hAnsi="Stylus BT" w:eastAsia="Stylus BT" w:cs="Stylus BT"/>
                  <w:lang w:val="en-US"/>
                </w:rPr>
                <w:t xml:space="preserve">re sus </w:t>
              </w:r>
            </w:ins>
            <w:ins w:id="724" w:author="ComputerGAP" w:date="2018-10-18T19:12:20Z">
              <w:r>
                <w:rPr>
                  <w:rFonts w:ascii="Stylus BT" w:hAnsi="Stylus BT" w:eastAsia="Stylus BT" w:cs="Stylus BT"/>
                  <w:lang w:val="en-US"/>
                </w:rPr>
                <w:t xml:space="preserve">datos </w:t>
              </w:r>
            </w:ins>
            <w:ins w:id="725" w:author="ComputerGAP" w:date="2018-10-18T19:12:21Z">
              <w:r>
                <w:rPr>
                  <w:rFonts w:ascii="Stylus BT" w:hAnsi="Stylus BT" w:eastAsia="Stylus BT" w:cs="Stylus BT"/>
                  <w:lang w:val="en-US"/>
                </w:rPr>
                <w:t>teng</w:t>
              </w:r>
            </w:ins>
            <w:ins w:id="726" w:author="ComputerGAP" w:date="2018-10-18T19:12:22Z">
              <w:r>
                <w:rPr>
                  <w:rFonts w:ascii="Stylus BT" w:hAnsi="Stylus BT" w:eastAsia="Stylus BT" w:cs="Stylus BT"/>
                  <w:lang w:val="en-US"/>
                </w:rPr>
                <w:t xml:space="preserve">an </w:t>
              </w:r>
            </w:ins>
            <w:ins w:id="727" w:author="ComputerGAP" w:date="2018-10-18T19:12:25Z">
              <w:r>
                <w:rPr>
                  <w:rFonts w:ascii="Stylus BT" w:hAnsi="Stylus BT" w:eastAsia="Stylus BT" w:cs="Stylus BT"/>
                  <w:lang w:val="en-US"/>
                </w:rPr>
                <w:t>l</w:t>
              </w:r>
            </w:ins>
            <w:ins w:id="728" w:author="ComputerGAP" w:date="2018-10-18T19:12:28Z">
              <w:r>
                <w:rPr>
                  <w:rFonts w:ascii="Stylus BT" w:hAnsi="Stylus BT" w:eastAsia="Stylus BT" w:cs="Stylus BT"/>
                  <w:lang w:val="en-US"/>
                </w:rPr>
                <w:t xml:space="preserve">a </w:t>
              </w:r>
            </w:ins>
            <w:ins w:id="729" w:author="ComputerGAP" w:date="2018-10-18T19:12:29Z">
              <w:r>
                <w:rPr>
                  <w:rFonts w:ascii="Stylus BT" w:hAnsi="Stylus BT" w:eastAsia="Stylus BT" w:cs="Stylus BT"/>
                  <w:lang w:val="en-US"/>
                </w:rPr>
                <w:t>palabr</w:t>
              </w:r>
            </w:ins>
            <w:ins w:id="730" w:author="ComputerGAP" w:date="2018-10-18T19:12:30Z">
              <w:r>
                <w:rPr>
                  <w:rFonts w:ascii="Stylus BT" w:hAnsi="Stylus BT" w:eastAsia="Stylus BT" w:cs="Stylus BT"/>
                  <w:lang w:val="en-US"/>
                </w:rPr>
                <w:t>a clave</w:t>
              </w:r>
            </w:ins>
            <w:ins w:id="731" w:author="ComputerGAP" w:date="2018-10-18T19:12:31Z">
              <w:r>
                <w:rPr>
                  <w:rFonts w:ascii="Stylus BT" w:hAnsi="Stylus BT" w:eastAsia="Stylus BT" w:cs="Stylus BT"/>
                  <w:lang w:val="en-US"/>
                </w:rPr>
                <w:t xml:space="preserve"> buscad</w:t>
              </w:r>
            </w:ins>
            <w:ins w:id="732" w:author="ComputerGAP" w:date="2018-10-18T19:12:32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del w:id="733" w:author="ComputerGAP" w:date="2018-10-18T19:12:02Z">
              <w:r>
                <w:rPr>
                  <w:rFonts w:ascii="Stylus BT" w:hAnsi="Stylus BT" w:eastAsia="Stylus BT" w:cs="Stylus BT"/>
                </w:rPr>
                <w:delText>valida los d</w:delText>
              </w:r>
            </w:del>
            <w:del w:id="734" w:author="ComputerGAP" w:date="2018-10-18T19:12:01Z">
              <w:r>
                <w:rPr>
                  <w:rFonts w:ascii="Stylus BT" w:hAnsi="Stylus BT" w:eastAsia="Stylus BT" w:cs="Stylus BT"/>
                </w:rPr>
                <w:delText>atos.</w:delText>
              </w:r>
            </w:del>
            <w:del w:id="735" w:author="ComputerGAP" w:date="2018-10-18T19:12:01Z">
              <w:r>
                <w:rPr>
                  <w:rFonts w:ascii="Stylus BT" w:hAnsi="Stylus BT" w:eastAsia="Stylus BT" w:cs="Stylus BT"/>
                </w:rPr>
                <w:tab/>
              </w:r>
            </w:del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ins w:id="736" w:author="ComputerGAP" w:date="2018-10-18T19:20:05Z"/>
        </w:trPr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ins w:id="737" w:author="ComputerGAP" w:date="2018-10-18T19:20:05Z"/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ins w:id="738" w:author="ComputerGAP" w:date="2018-10-18T19:20:05Z"/>
                <w:rFonts w:ascii="Stylus BT" w:hAnsi="Stylus BT" w:eastAsia="Stylus BT" w:cs="Stylus BT"/>
                <w:lang w:val="en-US"/>
              </w:rPr>
            </w:pPr>
            <w:ins w:id="739" w:author="ComputerGAP" w:date="2018-10-18T19:20:07Z">
              <w:r>
                <w:rPr>
                  <w:rFonts w:ascii="Stylus BT" w:hAnsi="Stylus BT" w:eastAsia="Stylus BT" w:cs="Stylus BT"/>
                  <w:lang w:val="en-US"/>
                </w:rPr>
                <w:t>5</w:t>
              </w:r>
            </w:ins>
          </w:p>
        </w:tc>
        <w:tc>
          <w:tcPr>
            <w:tcW w:w="4974" w:type="dxa"/>
          </w:tcPr>
          <w:p>
            <w:pPr>
              <w:rPr>
                <w:ins w:id="740" w:author="ComputerGAP" w:date="2018-10-18T19:20:05Z"/>
                <w:rFonts w:ascii="Stylus BT" w:hAnsi="Stylus BT" w:eastAsia="Stylus BT" w:cs="Stylus BT"/>
                <w:lang w:val="en-US"/>
              </w:rPr>
            </w:pPr>
            <w:ins w:id="741" w:author="ComputerGAP" w:date="2018-10-18T19:20:09Z">
              <w:r>
                <w:rPr>
                  <w:rFonts w:ascii="Stylus BT" w:hAnsi="Stylus BT" w:eastAsia="Stylus BT" w:cs="Stylus BT"/>
                  <w:lang w:val="en-US"/>
                </w:rPr>
                <w:t xml:space="preserve">El </w:t>
              </w:r>
            </w:ins>
            <w:ins w:id="742" w:author="ComputerGAP" w:date="2018-10-18T19:20:10Z">
              <w:r>
                <w:rPr>
                  <w:rFonts w:ascii="Stylus BT" w:hAnsi="Stylus BT" w:eastAsia="Stylus BT" w:cs="Stylus BT"/>
                  <w:lang w:val="en-US"/>
                </w:rPr>
                <w:t>usuario</w:t>
              </w:r>
            </w:ins>
            <w:ins w:id="743" w:author="ComputerGAP" w:date="2018-10-18T19:20:11Z">
              <w:r>
                <w:rPr>
                  <w:rFonts w:ascii="Stylus BT" w:hAnsi="Stylus BT" w:eastAsia="Stylus BT" w:cs="Stylus BT"/>
                  <w:lang w:val="en-US"/>
                </w:rPr>
                <w:t xml:space="preserve"> sel</w:t>
              </w:r>
            </w:ins>
            <w:ins w:id="744" w:author="ComputerGAP" w:date="2018-10-18T19:20:12Z">
              <w:r>
                <w:rPr>
                  <w:rFonts w:ascii="Stylus BT" w:hAnsi="Stylus BT" w:eastAsia="Stylus BT" w:cs="Stylus BT"/>
                  <w:lang w:val="en-US"/>
                </w:rPr>
                <w:t xml:space="preserve">ecciona </w:t>
              </w:r>
            </w:ins>
            <w:ins w:id="745" w:author="ComputerGAP" w:date="2018-10-18T19:20:13Z">
              <w:r>
                <w:rPr>
                  <w:rFonts w:ascii="Stylus BT" w:hAnsi="Stylus BT" w:eastAsia="Stylus BT" w:cs="Stylus BT"/>
                  <w:lang w:val="en-US"/>
                </w:rPr>
                <w:t>la op</w:t>
              </w:r>
            </w:ins>
            <w:ins w:id="746" w:author="ComputerGAP" w:date="2018-10-18T19:20:14Z">
              <w:r>
                <w:rPr>
                  <w:rFonts w:ascii="Stylus BT" w:hAnsi="Stylus BT" w:eastAsia="Stylus BT" w:cs="Stylus BT"/>
                  <w:lang w:val="en-US"/>
                </w:rPr>
                <w:t xml:space="preserve">cion </w:t>
              </w:r>
            </w:ins>
            <w:ins w:id="747" w:author="ComputerGAP" w:date="2018-10-18T19:20:19Z">
              <w:r>
                <w:rPr>
                  <w:rFonts w:hint="default" w:ascii="Stylus BT" w:hAnsi="Stylus BT" w:eastAsia="Stylus BT" w:cs="Stylus BT"/>
                  <w:lang w:val="en-US"/>
                </w:rPr>
                <w:t>“</w:t>
              </w:r>
            </w:ins>
            <w:ins w:id="748" w:author="ComputerGAP" w:date="2018-10-18T19:20:15Z">
              <w:r>
                <w:rPr>
                  <w:rFonts w:ascii="Stylus BT" w:hAnsi="Stylus BT" w:eastAsia="Stylus BT" w:cs="Stylus BT"/>
                  <w:lang w:val="en-US"/>
                </w:rPr>
                <w:t>ver</w:t>
              </w:r>
            </w:ins>
            <w:ins w:id="749" w:author="ComputerGAP" w:date="2018-10-18T19:20:16Z">
              <w:r>
                <w:rPr>
                  <w:rFonts w:hint="default" w:ascii="Stylus BT" w:hAnsi="Stylus BT" w:eastAsia="Stylus BT" w:cs="Stylus BT"/>
                  <w:lang w:val="en-US"/>
                </w:rPr>
                <w:t>”</w:t>
              </w:r>
            </w:ins>
            <w:ins w:id="750" w:author="ComputerGAP" w:date="2018-10-18T19:20:22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de un</w:t>
              </w:r>
            </w:ins>
            <w:ins w:id="751" w:author="ComputerGAP" w:date="2018-10-18T19:20:23Z">
              <w:r>
                <w:rPr>
                  <w:rFonts w:hint="default" w:ascii="Stylus BT" w:hAnsi="Stylus BT" w:eastAsia="Stylus BT" w:cs="Stylus BT"/>
                  <w:lang w:val="en-US"/>
                </w:rPr>
                <w:t>o de</w:t>
              </w:r>
            </w:ins>
            <w:ins w:id="752" w:author="ComputerGAP" w:date="2018-10-18T19:20:24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los res</w:t>
              </w:r>
            </w:ins>
            <w:ins w:id="753" w:author="ComputerGAP" w:date="2018-10-18T19:20:25Z">
              <w:r>
                <w:rPr>
                  <w:rFonts w:hint="default" w:ascii="Stylus BT" w:hAnsi="Stylus BT" w:eastAsia="Stylus BT" w:cs="Stylus BT"/>
                  <w:lang w:val="en-US"/>
                </w:rPr>
                <w:t>ultados</w:t>
              </w:r>
            </w:ins>
            <w:ins w:id="754" w:author="ComputerGAP" w:date="2018-10-18T19:20:26Z">
              <w:r>
                <w:rPr>
                  <w:rFonts w:hint="default" w:ascii="Stylus BT" w:hAnsi="Stylus BT" w:eastAsia="Stylus BT" w:cs="Stylus BT"/>
                  <w:lang w:val="en-US"/>
                </w:rPr>
                <w:t xml:space="preserve"> de la l</w:t>
              </w:r>
            </w:ins>
            <w:ins w:id="755" w:author="ComputerGAP" w:date="2018-10-18T19:20:27Z">
              <w:r>
                <w:rPr>
                  <w:rFonts w:hint="default" w:ascii="Stylus BT" w:hAnsi="Stylus BT" w:eastAsia="Stylus BT" w:cs="Stylus BT"/>
                  <w:lang w:val="en-US"/>
                </w:rPr>
                <w:t>ista</w:t>
              </w:r>
            </w:ins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muestra la siguiente información asociada </w:t>
            </w:r>
            <w:del w:id="756" w:author="ComputerGAP" w:date="2018-10-18T19:12:35Z">
              <w:r>
                <w:rPr>
                  <w:rFonts w:ascii="Stylus BT" w:hAnsi="Stylus BT" w:eastAsia="Stylus BT" w:cs="Stylus BT"/>
                </w:rPr>
                <w:delText>al</w:delText>
              </w:r>
            </w:del>
            <w:r>
              <w:rPr>
                <w:rFonts w:ascii="Stylus BT" w:hAnsi="Stylus BT" w:eastAsia="Stylus BT" w:cs="Stylus BT"/>
              </w:rPr>
              <w:t xml:space="preserve"> cliente: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personales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de identificación, nombre, apellidos, fecha de nacimiento, sexo, dirección, correo y número de contacto.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del w:id="757" w:author="ComputerGAP" w:date="2018-10-18T19:20:53Z">
              <w:r>
                <w:rPr>
                  <w:rFonts w:ascii="Stylus BT" w:hAnsi="Stylus BT" w:eastAsia="Stylus BT" w:cs="Stylus BT"/>
                  <w:lang w:val="en-US"/>
                </w:rPr>
                <w:delText>Datos de la</w:delText>
              </w:r>
            </w:del>
            <w:ins w:id="758" w:author="ComputerGAP" w:date="2018-10-18T19:20:53Z">
              <w:r>
                <w:rPr>
                  <w:rFonts w:ascii="Stylus BT" w:hAnsi="Stylus BT" w:eastAsia="Stylus BT" w:cs="Stylus BT"/>
                  <w:lang w:val="en-US"/>
                </w:rPr>
                <w:t>y u</w:t>
              </w:r>
            </w:ins>
            <w:ins w:id="759" w:author="ComputerGAP" w:date="2018-10-18T19:20:54Z">
              <w:r>
                <w:rPr>
                  <w:rFonts w:ascii="Stylus BT" w:hAnsi="Stylus BT" w:eastAsia="Stylus BT" w:cs="Stylus BT"/>
                  <w:lang w:val="en-US"/>
                </w:rPr>
                <w:t xml:space="preserve">na lista </w:t>
              </w:r>
            </w:ins>
            <w:ins w:id="760" w:author="ComputerGAP" w:date="2018-10-18T19:20:55Z">
              <w:r>
                <w:rPr>
                  <w:rFonts w:ascii="Stylus BT" w:hAnsi="Stylus BT" w:eastAsia="Stylus BT" w:cs="Stylus BT"/>
                  <w:lang w:val="en-US"/>
                </w:rPr>
                <w:t>de las fi</w:t>
              </w:r>
            </w:ins>
            <w:ins w:id="761" w:author="ComputerGAP" w:date="2018-10-18T19:20:56Z">
              <w:r>
                <w:rPr>
                  <w:rFonts w:ascii="Stylus BT" w:hAnsi="Stylus BT" w:eastAsia="Stylus BT" w:cs="Stylus BT"/>
                  <w:lang w:val="en-US"/>
                </w:rPr>
                <w:t>ncas</w:t>
              </w:r>
            </w:ins>
            <w:ins w:id="762" w:author="ComputerGAP" w:date="2018-10-18T19:21:02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63" w:author="ComputerGAP" w:date="2018-10-18T19:21:03Z">
              <w:r>
                <w:rPr>
                  <w:rFonts w:ascii="Stylus BT" w:hAnsi="Stylus BT" w:eastAsia="Stylus BT" w:cs="Stylus BT"/>
                  <w:lang w:val="en-US"/>
                </w:rPr>
                <w:t>con los</w:t>
              </w:r>
            </w:ins>
            <w:ins w:id="764" w:author="ComputerGAP" w:date="2018-10-18T19:21:04Z">
              <w:r>
                <w:rPr>
                  <w:rFonts w:ascii="Stylus BT" w:hAnsi="Stylus BT" w:eastAsia="Stylus BT" w:cs="Stylus BT"/>
                  <w:lang w:val="en-US"/>
                </w:rPr>
                <w:t xml:space="preserve"> siguient</w:t>
              </w:r>
            </w:ins>
            <w:ins w:id="765" w:author="ComputerGAP" w:date="2018-10-18T19:21:05Z">
              <w:r>
                <w:rPr>
                  <w:rFonts w:ascii="Stylus BT" w:hAnsi="Stylus BT" w:eastAsia="Stylus BT" w:cs="Stylus BT"/>
                  <w:lang w:val="en-US"/>
                </w:rPr>
                <w:t>es camp</w:t>
              </w:r>
            </w:ins>
            <w:ins w:id="766" w:author="ComputerGAP" w:date="2018-10-18T19:21:06Z">
              <w:r>
                <w:rPr>
                  <w:rFonts w:ascii="Stylus BT" w:hAnsi="Stylus BT" w:eastAsia="Stylus BT" w:cs="Stylus BT"/>
                  <w:lang w:val="en-US"/>
                </w:rPr>
                <w:t>os</w:t>
              </w:r>
            </w:ins>
            <w:del w:id="767" w:author="ComputerGAP" w:date="2018-10-18T19:21:02Z">
              <w:r>
                <w:rPr>
                  <w:rFonts w:ascii="Stylus BT" w:hAnsi="Stylus BT" w:eastAsia="Stylus BT" w:cs="Stylus BT"/>
                </w:rPr>
                <w:delText xml:space="preserve"> </w:delText>
              </w:r>
            </w:del>
            <w:del w:id="768" w:author="ComputerGAP" w:date="2018-10-18T19:21:01Z">
              <w:r>
                <w:rPr>
                  <w:rFonts w:ascii="Stylus BT" w:hAnsi="Stylus BT" w:eastAsia="Stylus BT" w:cs="Stylus BT"/>
                </w:rPr>
                <w:delText>finca</w:delText>
              </w:r>
            </w:del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-Nombre de la finca, municipio, ciudad,  coordenadas de google, altitud zona, Temperatura promedio finca.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listar el cliente con su información.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Si el sistema no tiene registrado ningún cliente </w:t>
            </w:r>
            <w:ins w:id="769" w:author="ComputerGAP" w:date="2018-10-18T19:21:22Z">
              <w:r>
                <w:rPr>
                  <w:rFonts w:ascii="Stylus BT" w:hAnsi="Stylus BT" w:eastAsia="Stylus BT" w:cs="Stylus BT"/>
                  <w:lang w:val="en-US"/>
                </w:rPr>
                <w:t>que</w:t>
              </w:r>
            </w:ins>
            <w:ins w:id="770" w:author="ComputerGAP" w:date="2018-10-18T19:21:23Z">
              <w:r>
                <w:rPr>
                  <w:rFonts w:ascii="Stylus BT" w:hAnsi="Stylus BT" w:eastAsia="Stylus BT" w:cs="Stylus BT"/>
                  <w:lang w:val="en-US"/>
                </w:rPr>
                <w:t xml:space="preserve"> co</w:t>
              </w:r>
            </w:ins>
            <w:ins w:id="771" w:author="ComputerGAP" w:date="2018-10-18T19:21:24Z">
              <w:r>
                <w:rPr>
                  <w:rFonts w:ascii="Stylus BT" w:hAnsi="Stylus BT" w:eastAsia="Stylus BT" w:cs="Stylus BT"/>
                  <w:lang w:val="en-US"/>
                </w:rPr>
                <w:t xml:space="preserve">incida </w:t>
              </w:r>
            </w:ins>
            <w:ins w:id="772" w:author="ComputerGAP" w:date="2018-10-18T19:21:25Z">
              <w:r>
                <w:rPr>
                  <w:rFonts w:ascii="Stylus BT" w:hAnsi="Stylus BT" w:eastAsia="Stylus BT" w:cs="Stylus BT"/>
                  <w:lang w:val="en-US"/>
                </w:rPr>
                <w:t>con l</w:t>
              </w:r>
            </w:ins>
            <w:ins w:id="773" w:author="ComputerGAP" w:date="2018-10-18T19:21:26Z">
              <w:r>
                <w:rPr>
                  <w:rFonts w:ascii="Stylus BT" w:hAnsi="Stylus BT" w:eastAsia="Stylus BT" w:cs="Stylus BT"/>
                  <w:lang w:val="en-US"/>
                </w:rPr>
                <w:t xml:space="preserve">a </w:t>
              </w:r>
            </w:ins>
            <w:ins w:id="774" w:author="ComputerGAP" w:date="2018-10-18T19:21:27Z">
              <w:r>
                <w:rPr>
                  <w:rFonts w:ascii="Stylus BT" w:hAnsi="Stylus BT" w:eastAsia="Stylus BT" w:cs="Stylus BT"/>
                  <w:lang w:val="en-US"/>
                </w:rPr>
                <w:t xml:space="preserve">palabra </w:t>
              </w:r>
            </w:ins>
            <w:ins w:id="775" w:author="ComputerGAP" w:date="2018-10-18T19:21:28Z">
              <w:r>
                <w:rPr>
                  <w:rFonts w:ascii="Stylus BT" w:hAnsi="Stylus BT" w:eastAsia="Stylus BT" w:cs="Stylus BT"/>
                  <w:lang w:val="en-US"/>
                </w:rPr>
                <w:t>clave i</w:t>
              </w:r>
            </w:ins>
            <w:ins w:id="776" w:author="ComputerGAP" w:date="2018-10-18T19:21:29Z">
              <w:r>
                <w:rPr>
                  <w:rFonts w:ascii="Stylus BT" w:hAnsi="Stylus BT" w:eastAsia="Stylus BT" w:cs="Stylus BT"/>
                  <w:lang w:val="en-US"/>
                </w:rPr>
                <w:t>ngresad</w:t>
              </w:r>
            </w:ins>
            <w:ins w:id="777" w:author="ComputerGAP" w:date="2018-10-18T19:21:30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del w:id="778" w:author="ComputerGAP" w:date="2018-10-18T19:21:37Z">
              <w:r>
                <w:rPr>
                  <w:rFonts w:ascii="Stylus BT" w:hAnsi="Stylus BT" w:eastAsia="Stylus BT" w:cs="Stylus BT"/>
                </w:rPr>
                <w:delText>con la identificación proporcionada</w:delText>
              </w:r>
            </w:del>
            <w:r>
              <w:rPr>
                <w:rFonts w:ascii="Stylus BT" w:hAnsi="Stylus BT" w:eastAsia="Stylus BT" w:cs="Stylus BT"/>
              </w:rPr>
              <w:t xml:space="preserve">, el sistema muestra un mensaje, a continuación </w:t>
            </w:r>
            <w:r>
              <w:rPr>
                <w:rFonts w:ascii="Stylus BT" w:hAnsi="Stylus BT" w:eastAsia="Stylus BT" w:cs="Stylus BT"/>
                <w:sz w:val="22"/>
                <w:szCs w:val="22"/>
              </w:rPr>
              <w:t>éste</w:t>
            </w:r>
            <w:r>
              <w:rPr>
                <w:rFonts w:ascii="Stylus BT" w:hAnsi="Stylus BT" w:eastAsia="Stylus BT" w:cs="Stylus BT"/>
              </w:rPr>
              <w:t xml:space="preserve"> caso de uso termina.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formato de visualización de los datos está pendiente de definición.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Stylus BT" w:hAnsi="Stylus BT" w:eastAsia="Stylus BT" w:cs="Stylus BT"/>
          <w:b/>
          <w:color w:val="000000"/>
          <w:sz w:val="20"/>
          <w:szCs w:val="20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Modificar cliente 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29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CU-10 Modificar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RF- 03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Modificación de los datos de un 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Operario, tostador.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OBJ–02 Gestión los clientes.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RI–Información sobre los clientes.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tostador  solicite la modificación de los  datos de un  cliente.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cliente deben de estar registrado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  <w:b/>
              </w:rPr>
            </w:pPr>
            <w:r>
              <w:rPr>
                <w:rFonts w:eastAsia="Stylus BT"/>
                <w:b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b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ingresa a la opción de administración del  cliente en el  sistema, para comenzar el proceso de modificación de los datos de un cliente.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realiza el caso de uso RF–</w:t>
            </w:r>
            <w:r>
              <w:rPr>
                <w:rFonts w:ascii="Stylus BT" w:hAnsi="Stylus BT" w:eastAsia="Stylus BT" w:cs="Stylus BT"/>
                <w:sz w:val="20"/>
                <w:szCs w:val="20"/>
              </w:rPr>
              <w:t>09</w:t>
            </w:r>
            <w:r>
              <w:rPr>
                <w:rFonts w:ascii="Stylus BT" w:hAnsi="Stylus BT" w:eastAsia="Stylus BT" w:cs="Stylus BT"/>
              </w:rPr>
              <w:t xml:space="preserve"> (consultar  clientes)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muestra los siguientes datos correspondientes al cliente a modificar: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personales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de contacto, nombre, apellidos, fecha de nacimiento, sexo, dirección, correo y teléfonos de contacto.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de la finca: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-Nombre de la finca, municipio, ciudad,  coordenadas de google, altitud zona, Temperatura promedio finca.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opciones: modificar, cancelar.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permite al operario o tostador modificar los siguientes datos: 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personales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de contacto, nombre, apellidos, fecha de nacimiento, sexo, dirección, correo y teléfonos de contacto.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de la finca: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-Nombre de la finca, municipio, ciudad,  coordenadas de google, altitud zona, Temperatura promedio finca.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opciones: modificar, cancelar.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modifica los datos que el sistema le permite. Y da clic en la opción guardar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7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guarda los nuevos datos 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información del cliente está actualizada.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operario o tostador solicita cancelar la operación, el sistema cancela la operación, a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son erróneos o hay algún campo vacío,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vez/mes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ninguno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Stylus BT" w:hAnsi="Stylus BT" w:eastAsia="Stylus BT" w:cs="Stylus BT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Tabla 10 CU10 Modificar cliente</w:t>
      </w: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Gestión de recepción del café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Recepción de café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Alta de recepción</w:t>
      </w:r>
    </w:p>
    <w:p>
      <w:pPr>
        <w:rPr>
          <w:rFonts w:eastAsia="Stylus BT"/>
        </w:rPr>
      </w:pPr>
    </w:p>
    <w:tbl>
      <w:tblPr>
        <w:tblStyle w:val="30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CU-11 Registrar recepción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RF- 11</w:t>
            </w:r>
          </w:p>
        </w:tc>
        <w:tc>
          <w:tcPr>
            <w:tcW w:w="5763" w:type="dxa"/>
            <w:gridSpan w:val="2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recepción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Operario, tostador.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Gestionar la recepción del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RI–11 Información sobre el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se adquieran incorporar una recepción del 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ninguna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coordinador solicita al sistema comenzar el proceso de registrar la recepción.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</w:t>
            </w:r>
            <w:ins w:id="779" w:author="ComputerGAP" w:date="2018-10-18T15:47:23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80" w:author="ComputerGAP" w:date="2018-10-18T15:47:24Z">
              <w:r>
                <w:rPr>
                  <w:rFonts w:ascii="Stylus BT" w:hAnsi="Stylus BT" w:eastAsia="Stylus BT" w:cs="Stylus BT"/>
                  <w:lang w:val="en-US"/>
                </w:rPr>
                <w:t>des</w:t>
              </w:r>
            </w:ins>
            <w:ins w:id="781" w:author="ComputerGAP" w:date="2018-10-18T15:47:25Z">
              <w:r>
                <w:rPr>
                  <w:rFonts w:ascii="Stylus BT" w:hAnsi="Stylus BT" w:eastAsia="Stylus BT" w:cs="Stylus BT"/>
                  <w:lang w:val="en-US"/>
                </w:rPr>
                <w:t>plega</w:t>
              </w:r>
            </w:ins>
            <w:r>
              <w:rPr>
                <w:rFonts w:ascii="Stylus BT" w:hAnsi="Stylus BT" w:eastAsia="Stylus BT" w:cs="Stylus BT"/>
              </w:rPr>
              <w:t xml:space="preserve"> un formulario con los campos: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recibo</w:t>
            </w:r>
            <w:ins w:id="782" w:author="ComputerGAP" w:date="2018-10-18T17:04:59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83" w:author="ComputerGAP" w:date="2018-10-18T17:05:00Z">
              <w:r>
                <w:rPr>
                  <w:rFonts w:ascii="Stylus BT" w:hAnsi="Stylus BT" w:eastAsia="Stylus BT" w:cs="Stylus BT"/>
                  <w:lang w:val="en-US"/>
                </w:rPr>
                <w:t>(</w:t>
              </w:r>
            </w:ins>
            <w:ins w:id="784" w:author="ComputerGAP" w:date="2018-10-18T17:05:04Z">
              <w:r>
                <w:rPr>
                  <w:rFonts w:ascii="Stylus BT" w:hAnsi="Stylus BT" w:eastAsia="Stylus BT" w:cs="Stylus BT"/>
                  <w:lang w:val="en-US"/>
                </w:rPr>
                <w:t xml:space="preserve">solo </w:t>
              </w:r>
            </w:ins>
            <w:ins w:id="785" w:author="ComputerGAP" w:date="2018-10-18T17:05:05Z">
              <w:r>
                <w:rPr>
                  <w:rFonts w:ascii="Stylus BT" w:hAnsi="Stylus BT" w:eastAsia="Stylus BT" w:cs="Stylus BT"/>
                  <w:lang w:val="en-US"/>
                </w:rPr>
                <w:t>l</w:t>
              </w:r>
            </w:ins>
            <w:ins w:id="786" w:author="ComputerGAP" w:date="2018-10-18T17:05:06Z">
              <w:r>
                <w:rPr>
                  <w:rFonts w:ascii="Stylus BT" w:hAnsi="Stylus BT" w:eastAsia="Stylus BT" w:cs="Stylus BT"/>
                  <w:lang w:val="en-US"/>
                </w:rPr>
                <w:t>ectur</w:t>
              </w:r>
            </w:ins>
            <w:ins w:id="787" w:author="ComputerGAP" w:date="2018-10-18T17:05:07Z">
              <w:r>
                <w:rPr>
                  <w:rFonts w:ascii="Stylus BT" w:hAnsi="Stylus BT" w:eastAsia="Stylus BT" w:cs="Stylus BT"/>
                  <w:lang w:val="en-US"/>
                </w:rPr>
                <w:t>a</w:t>
              </w:r>
            </w:ins>
            <w:ins w:id="788" w:author="ComputerGAP" w:date="2018-10-18T17:05:00Z">
              <w:r>
                <w:rPr>
                  <w:rFonts w:ascii="Stylus BT" w:hAnsi="Stylus BT" w:eastAsia="Stylus BT" w:cs="Stylus BT"/>
                  <w:lang w:val="en-US"/>
                </w:rPr>
                <w:t>)</w:t>
              </w:r>
            </w:ins>
            <w:r>
              <w:rPr>
                <w:rFonts w:ascii="Stylus BT" w:hAnsi="Stylus BT" w:eastAsia="Stylus BT" w:cs="Stylus BT"/>
              </w:rPr>
              <w:t>, fecha</w:t>
            </w:r>
            <w:ins w:id="789" w:author="ComputerGAP" w:date="2018-10-18T17:05:17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90" w:author="ComputerGAP" w:date="2018-10-18T17:05:15Z">
              <w:r>
                <w:rPr>
                  <w:rFonts w:ascii="Stylus BT" w:hAnsi="Stylus BT" w:eastAsia="Stylus BT" w:cs="Stylus BT"/>
                  <w:lang w:val="en-US"/>
                </w:rPr>
                <w:t>(solo lectura)</w:t>
              </w:r>
            </w:ins>
            <w:r>
              <w:rPr>
                <w:rFonts w:ascii="Stylus BT" w:hAnsi="Stylus BT" w:eastAsia="Stylus BT" w:cs="Stylus BT"/>
              </w:rPr>
              <w:t xml:space="preserve">, </w:t>
            </w:r>
            <w:del w:id="791" w:author="ComputerGAP" w:date="2018-10-18T17:05:36Z">
              <w:r>
                <w:rPr>
                  <w:rFonts w:ascii="Stylus BT" w:hAnsi="Stylus BT" w:eastAsia="Stylus BT" w:cs="Stylus BT"/>
                </w:rPr>
                <w:delText>fecha de impresión del recibo, cantidad de impresiones del recibo,</w:delText>
              </w:r>
            </w:del>
          </w:p>
          <w:p>
            <w:pPr>
              <w:rPr>
                <w:rFonts w:ascii="Stylus BT" w:hAnsi="Stylus BT" w:eastAsia="Stylus BT" w:cs="Stylus BT"/>
              </w:rPr>
            </w:pPr>
            <w:del w:id="792" w:author="ComputerGAP" w:date="2018-10-18T17:05:44Z">
              <w:r>
                <w:rPr>
                  <w:rFonts w:ascii="Stylus BT" w:hAnsi="Stylus BT" w:eastAsia="Stylus BT" w:cs="Stylus BT"/>
                </w:rPr>
                <w:delText>Es</w:delText>
              </w:r>
            </w:del>
            <w:del w:id="793" w:author="ComputerGAP" w:date="2018-10-18T17:05:43Z">
              <w:r>
                <w:rPr>
                  <w:rFonts w:ascii="Stylus BT" w:hAnsi="Stylus BT" w:eastAsia="Stylus BT" w:cs="Stylus BT"/>
                </w:rPr>
                <w:delText>tado</w:delText>
              </w:r>
            </w:del>
            <w:del w:id="794" w:author="ComputerGAP" w:date="2018-10-18T17:05:52Z">
              <w:r>
                <w:rPr>
                  <w:rFonts w:ascii="Stylus BT" w:hAnsi="Stylus BT" w:eastAsia="Stylus BT" w:cs="Stylus BT"/>
                </w:rPr>
                <w:delText>,</w:delText>
              </w:r>
            </w:del>
            <w:del w:id="795" w:author="ComputerGAP" w:date="2018-10-18T17:05:50Z">
              <w:r>
                <w:rPr>
                  <w:rFonts w:ascii="Stylus BT" w:hAnsi="Stylus BT" w:eastAsia="Stylus BT" w:cs="Stylus BT"/>
                </w:rPr>
                <w:delText xml:space="preserve"> </w:delText>
              </w:r>
            </w:del>
            <w:r>
              <w:rPr>
                <w:rFonts w:ascii="Stylus BT" w:hAnsi="Stylus BT" w:eastAsia="Stylus BT" w:cs="Stylus BT"/>
              </w:rPr>
              <w:t>observación.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del cliente: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Número de identidad,</w:t>
            </w:r>
            <w:ins w:id="796" w:author="ComputerGAP" w:date="2018-10-18T17:07:14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97" w:author="ComputerGAP" w:date="2018-10-18T17:07:15Z">
              <w:r>
                <w:rPr>
                  <w:rFonts w:ascii="Stylus BT" w:hAnsi="Stylus BT" w:eastAsia="Stylus BT" w:cs="Stylus BT"/>
                  <w:lang w:val="en-US"/>
                </w:rPr>
                <w:t>boton</w:t>
              </w:r>
            </w:ins>
            <w:ins w:id="798" w:author="ComputerGAP" w:date="2018-10-18T17:07:16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799" w:author="ComputerGAP" w:date="2018-10-18T17:07:17Z">
              <w:r>
                <w:rPr>
                  <w:rFonts w:ascii="Stylus BT" w:hAnsi="Stylus BT" w:eastAsia="Stylus BT" w:cs="Stylus BT"/>
                  <w:lang w:val="en-US"/>
                </w:rPr>
                <w:t>b</w:t>
              </w:r>
            </w:ins>
            <w:ins w:id="800" w:author="ComputerGAP" w:date="2018-10-18T17:07:18Z">
              <w:r>
                <w:rPr>
                  <w:rFonts w:ascii="Stylus BT" w:hAnsi="Stylus BT" w:eastAsia="Stylus BT" w:cs="Stylus BT"/>
                  <w:lang w:val="en-US"/>
                </w:rPr>
                <w:t>uscar</w:t>
              </w:r>
            </w:ins>
            <w:ins w:id="801" w:author="ComputerGAP" w:date="2018-10-18T17:07:30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r>
              <w:rPr>
                <w:rFonts w:ascii="Stylus BT" w:hAnsi="Stylus BT" w:eastAsia="Stylus BT" w:cs="Stylus BT"/>
              </w:rPr>
              <w:t xml:space="preserve"> nombre del cliente</w:t>
            </w:r>
            <w:ins w:id="802" w:author="ComputerGAP" w:date="2018-10-18T17:06:13Z">
              <w:r>
                <w:rPr>
                  <w:rFonts w:ascii="Stylus BT" w:hAnsi="Stylus BT" w:eastAsia="Stylus BT" w:cs="Stylus BT"/>
                  <w:lang w:val="en-US"/>
                </w:rPr>
                <w:t xml:space="preserve"> (solo lectura)</w:t>
              </w:r>
            </w:ins>
            <w:del w:id="803" w:author="ComputerGAP" w:date="2018-10-18T17:06:30Z">
              <w:r>
                <w:rPr>
                  <w:rFonts w:ascii="Stylus BT" w:hAnsi="Stylus BT" w:eastAsia="Stylus BT" w:cs="Stylus BT"/>
                </w:rPr>
                <w:delText xml:space="preserve">, </w:delText>
              </w:r>
            </w:del>
            <w:del w:id="804" w:author="ComputerGAP" w:date="2018-10-18T17:06:29Z">
              <w:r>
                <w:rPr>
                  <w:rFonts w:ascii="Stylus BT" w:hAnsi="Stylus BT" w:eastAsia="Stylus BT" w:cs="Stylus BT"/>
                </w:rPr>
                <w:delText>número</w:delText>
              </w:r>
            </w:del>
            <w:del w:id="805" w:author="ComputerGAP" w:date="2018-10-18T17:06:28Z">
              <w:r>
                <w:rPr>
                  <w:rFonts w:ascii="Stylus BT" w:hAnsi="Stylus BT" w:eastAsia="Stylus BT" w:cs="Stylus BT"/>
                </w:rPr>
                <w:delText xml:space="preserve"> de identida</w:delText>
              </w:r>
            </w:del>
            <w:del w:id="806" w:author="ComputerGAP" w:date="2018-10-18T17:06:27Z">
              <w:r>
                <w:rPr>
                  <w:rFonts w:ascii="Stylus BT" w:hAnsi="Stylus BT" w:eastAsia="Stylus BT" w:cs="Stylus BT"/>
                </w:rPr>
                <w:delText>d</w:delText>
              </w:r>
            </w:del>
            <w:r>
              <w:rPr>
                <w:rFonts w:ascii="Stylus BT" w:hAnsi="Stylus BT" w:eastAsia="Stylus BT" w:cs="Stylus BT"/>
              </w:rPr>
              <w:t>, número de contacto</w:t>
            </w:r>
            <w:ins w:id="807" w:author="ComputerGAP" w:date="2018-10-18T17:06:40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808" w:author="ComputerGAP" w:date="2018-10-18T17:06:41Z">
              <w:r>
                <w:rPr>
                  <w:rFonts w:ascii="Stylus BT" w:hAnsi="Stylus BT" w:eastAsia="Stylus BT" w:cs="Stylus BT"/>
                  <w:lang w:val="en-US"/>
                </w:rPr>
                <w:t>(solo lectura)</w:t>
              </w:r>
            </w:ins>
            <w:r>
              <w:rPr>
                <w:rFonts w:ascii="Stylus BT" w:hAnsi="Stylus BT" w:eastAsia="Stylus BT" w:cs="Stylus BT"/>
              </w:rPr>
              <w:t>, dirección del cliente</w:t>
            </w:r>
            <w:ins w:id="809" w:author="ComputerGAP" w:date="2018-10-18T17:06:59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ins w:id="810" w:author="ComputerGAP" w:date="2018-10-18T17:07:00Z">
              <w:r>
                <w:rPr>
                  <w:rFonts w:ascii="Stylus BT" w:hAnsi="Stylus BT" w:eastAsia="Stylus BT" w:cs="Stylus BT"/>
                  <w:lang w:val="en-US"/>
                </w:rPr>
                <w:t xml:space="preserve"> (solo lectura)</w:t>
              </w:r>
            </w:ins>
            <w:r>
              <w:rPr>
                <w:rFonts w:ascii="Stylus BT" w:hAnsi="Stylus BT" w:eastAsia="Stylus BT" w:cs="Stylus BT"/>
              </w:rPr>
              <w:t>.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la finca: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Nombre de la finca, municipio de la finca.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Las opciones: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Agregar café, registrar, cancelar.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usuario diligencia la información y </w:t>
            </w:r>
            <w:del w:id="811" w:author="ComputerGAP" w:date="2018-10-18T17:03:00Z">
              <w:r>
                <w:rPr>
                  <w:rFonts w:ascii="Stylus BT" w:hAnsi="Stylus BT" w:eastAsia="Stylus BT" w:cs="Stylus BT"/>
                  <w:lang w:val="en-US"/>
                </w:rPr>
                <w:delText>da clic en agregar café</w:delText>
              </w:r>
            </w:del>
            <w:ins w:id="812" w:author="ComputerGAP" w:date="2018-10-18T17:03:00Z">
              <w:r>
                <w:rPr>
                  <w:rFonts w:ascii="Stylus BT" w:hAnsi="Stylus BT" w:eastAsia="Stylus BT" w:cs="Stylus BT"/>
                  <w:lang w:val="en-US"/>
                </w:rPr>
                <w:t>eje</w:t>
              </w:r>
            </w:ins>
            <w:ins w:id="813" w:author="ComputerGAP" w:date="2018-10-18T17:03:01Z">
              <w:r>
                <w:rPr>
                  <w:rFonts w:ascii="Stylus BT" w:hAnsi="Stylus BT" w:eastAsia="Stylus BT" w:cs="Stylus BT"/>
                  <w:lang w:val="en-US"/>
                </w:rPr>
                <w:t>cuta e</w:t>
              </w:r>
            </w:ins>
            <w:ins w:id="814" w:author="ComputerGAP" w:date="2018-10-18T17:03:02Z">
              <w:r>
                <w:rPr>
                  <w:rFonts w:ascii="Stylus BT" w:hAnsi="Stylus BT" w:eastAsia="Stylus BT" w:cs="Stylus BT"/>
                  <w:lang w:val="en-US"/>
                </w:rPr>
                <w:t xml:space="preserve">l </w:t>
              </w:r>
            </w:ins>
            <w:ins w:id="815" w:author="ComputerGAP" w:date="2018-10-18T17:03:03Z">
              <w:r>
                <w:rPr>
                  <w:rFonts w:eastAsia="Stylus BT"/>
                  <w:b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CU-12</w:t>
              </w:r>
            </w:ins>
            <w:ins w:id="816" w:author="ComputerGAP" w:date="2018-10-18T17:03:05Z">
              <w:r>
                <w:rPr>
                  <w:rFonts w:eastAsia="Stylus BT"/>
                  <w:b/>
                  <w:color w:val="FFFFFF" w:themeColor="background1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t xml:space="preserve"> </w:t>
              </w:r>
            </w:ins>
            <w:ins w:id="817" w:author="ComputerGAP" w:date="2018-10-18T17:03:10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18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>para</w:t>
              </w:r>
            </w:ins>
            <w:ins w:id="820" w:author="ComputerGAP" w:date="2018-10-18T17:03:11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21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 xml:space="preserve"> agre</w:t>
              </w:r>
            </w:ins>
            <w:ins w:id="823" w:author="ComputerGAP" w:date="2018-10-18T17:03:12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24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 xml:space="preserve">gar </w:t>
              </w:r>
            </w:ins>
            <w:ins w:id="826" w:author="ComputerGAP" w:date="2018-10-18T17:03:16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27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>caf</w:t>
              </w:r>
            </w:ins>
            <w:ins w:id="829" w:author="ComputerGAP" w:date="2018-10-18T17:03:17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30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>es</w:t>
              </w:r>
            </w:ins>
            <w:ins w:id="832" w:author="ComputerGAP" w:date="2018-10-18T17:03:19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33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 xml:space="preserve"> a la</w:t>
              </w:r>
            </w:ins>
            <w:ins w:id="835" w:author="ComputerGAP" w:date="2018-10-18T17:03:20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36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 xml:space="preserve"> recepc</w:t>
              </w:r>
            </w:ins>
            <w:ins w:id="838" w:author="ComputerGAP" w:date="2018-10-18T17:03:21Z">
              <w:r>
                <w:rPr>
                  <w:rFonts w:eastAsia="Stylus BT"/>
                  <w:b w:val="0"/>
                  <w:bCs/>
                  <w:color w:val="FFFFFF" w:themeColor="background1"/>
                  <w:lang w:val="en-US"/>
                  <w:rPrChange w:id="839" w:author="ComputerGAP" w:date="2018-10-18T17:03:35Z">
                    <w:rPr>
                      <w:rFonts w:eastAsia="Stylus BT"/>
                      <w:b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</w:rPrChange>
                  <w14:textFill>
                    <w14:solidFill>
                      <w14:schemeClr w14:val="bg1"/>
                    </w14:solidFill>
                  </w14:textFill>
                </w:rPr>
                <w:t>ion</w:t>
              </w:r>
            </w:ins>
            <w:r>
              <w:rPr>
                <w:rFonts w:ascii="Stylus BT" w:hAnsi="Stylus BT" w:eastAsia="Stylus BT" w:cs="Stylus BT"/>
              </w:rPr>
              <w:t>,</w:t>
            </w:r>
            <w:del w:id="841" w:author="ComputerGAP" w:date="2018-10-18T17:03:23Z">
              <w:r>
                <w:rPr>
                  <w:rFonts w:ascii="Stylus BT" w:hAnsi="Stylus BT" w:eastAsia="Stylus BT" w:cs="Stylus BT"/>
                </w:rPr>
                <w:delText xml:space="preserve"> y</w:delText>
              </w:r>
            </w:del>
            <w:r>
              <w:rPr>
                <w:rFonts w:ascii="Stylus BT" w:hAnsi="Stylus BT" w:eastAsia="Stylus BT" w:cs="Stylus BT"/>
              </w:rPr>
              <w:t xml:space="preserve"> después </w:t>
            </w:r>
            <w:ins w:id="842" w:author="ComputerGAP" w:date="2018-10-18T15:54:56Z">
              <w:r>
                <w:rPr>
                  <w:rFonts w:ascii="Stylus BT" w:hAnsi="Stylus BT" w:eastAsia="Stylus BT" w:cs="Stylus BT"/>
                  <w:lang w:val="en-US"/>
                </w:rPr>
                <w:t>de</w:t>
              </w:r>
            </w:ins>
            <w:ins w:id="843" w:author="ComputerGAP" w:date="2018-10-18T15:54:57Z">
              <w:r>
                <w:rPr>
                  <w:rFonts w:ascii="Stylus BT" w:hAnsi="Stylus BT" w:eastAsia="Stylus BT" w:cs="Stylus BT"/>
                  <w:lang w:val="en-US"/>
                </w:rPr>
                <w:t xml:space="preserve"> h</w:t>
              </w:r>
            </w:ins>
            <w:ins w:id="844" w:author="ComputerGAP" w:date="2018-10-18T15:54:58Z">
              <w:r>
                <w:rPr>
                  <w:rFonts w:ascii="Stylus BT" w:hAnsi="Stylus BT" w:eastAsia="Stylus BT" w:cs="Stylus BT"/>
                  <w:lang w:val="en-US"/>
                </w:rPr>
                <w:t>aber regi</w:t>
              </w:r>
            </w:ins>
            <w:ins w:id="845" w:author="ComputerGAP" w:date="2018-10-18T15:54:59Z">
              <w:r>
                <w:rPr>
                  <w:rFonts w:ascii="Stylus BT" w:hAnsi="Stylus BT" w:eastAsia="Stylus BT" w:cs="Stylus BT"/>
                  <w:lang w:val="en-US"/>
                </w:rPr>
                <w:t>strad</w:t>
              </w:r>
            </w:ins>
            <w:ins w:id="846" w:author="ComputerGAP" w:date="2018-10-18T15:55:00Z">
              <w:r>
                <w:rPr>
                  <w:rFonts w:ascii="Stylus BT" w:hAnsi="Stylus BT" w:eastAsia="Stylus BT" w:cs="Stylus BT"/>
                  <w:lang w:val="en-US"/>
                </w:rPr>
                <w:t>o t</w:t>
              </w:r>
            </w:ins>
            <w:ins w:id="847" w:author="ComputerGAP" w:date="2018-10-18T15:55:01Z">
              <w:r>
                <w:rPr>
                  <w:rFonts w:ascii="Stylus BT" w:hAnsi="Stylus BT" w:eastAsia="Stylus BT" w:cs="Stylus BT"/>
                  <w:lang w:val="en-US"/>
                </w:rPr>
                <w:t>odos l</w:t>
              </w:r>
            </w:ins>
            <w:ins w:id="848" w:author="ComputerGAP" w:date="2018-10-18T15:55:02Z">
              <w:r>
                <w:rPr>
                  <w:rFonts w:ascii="Stylus BT" w:hAnsi="Stylus BT" w:eastAsia="Stylus BT" w:cs="Stylus BT"/>
                  <w:lang w:val="en-US"/>
                </w:rPr>
                <w:t xml:space="preserve">os </w:t>
              </w:r>
            </w:ins>
            <w:ins w:id="849" w:author="ComputerGAP" w:date="2018-10-18T15:55:03Z">
              <w:r>
                <w:rPr>
                  <w:rFonts w:ascii="Stylus BT" w:hAnsi="Stylus BT" w:eastAsia="Stylus BT" w:cs="Stylus BT"/>
                  <w:lang w:val="en-US"/>
                </w:rPr>
                <w:t>c</w:t>
              </w:r>
            </w:ins>
            <w:ins w:id="850" w:author="ComputerGAP" w:date="2018-10-18T15:55:04Z">
              <w:r>
                <w:rPr>
                  <w:rFonts w:ascii="Stylus BT" w:hAnsi="Stylus BT" w:eastAsia="Stylus BT" w:cs="Stylus BT"/>
                  <w:lang w:val="en-US"/>
                </w:rPr>
                <w:t>afe</w:t>
              </w:r>
            </w:ins>
            <w:ins w:id="851" w:author="ComputerGAP" w:date="2018-10-18T15:55:05Z">
              <w:r>
                <w:rPr>
                  <w:rFonts w:ascii="Stylus BT" w:hAnsi="Stylus BT" w:eastAsia="Stylus BT" w:cs="Stylus BT"/>
                  <w:lang w:val="en-US"/>
                </w:rPr>
                <w:t>s</w:t>
              </w:r>
            </w:ins>
            <w:ins w:id="852" w:author="ComputerGAP" w:date="2018-10-18T15:55:07Z">
              <w:r>
                <w:rPr>
                  <w:rFonts w:ascii="Stylus BT" w:hAnsi="Stylus BT" w:eastAsia="Stylus BT" w:cs="Stylus BT"/>
                  <w:lang w:val="en-US"/>
                </w:rPr>
                <w:t xml:space="preserve">, </w:t>
              </w:r>
            </w:ins>
            <w:ins w:id="853" w:author="ComputerGAP" w:date="2018-10-18T15:55:08Z">
              <w:r>
                <w:rPr>
                  <w:rFonts w:ascii="Stylus BT" w:hAnsi="Stylus BT" w:eastAsia="Stylus BT" w:cs="Stylus BT"/>
                  <w:lang w:val="en-US"/>
                </w:rPr>
                <w:t>hace</w:t>
              </w:r>
            </w:ins>
            <w:ins w:id="854" w:author="ComputerGAP" w:date="2018-10-18T15:55:09Z">
              <w:r>
                <w:rPr>
                  <w:rFonts w:ascii="Stylus BT" w:hAnsi="Stylus BT" w:eastAsia="Stylus BT" w:cs="Stylus BT"/>
                  <w:lang w:val="en-US"/>
                </w:rPr>
                <w:t xml:space="preserve"> </w:t>
              </w:r>
            </w:ins>
            <w:r>
              <w:rPr>
                <w:rFonts w:ascii="Stylus BT" w:hAnsi="Stylus BT" w:eastAsia="Stylus BT" w:cs="Stylus BT"/>
              </w:rPr>
              <w:t>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Es sistema valida la información.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erriweather" w:hAnsi="Merriweather" w:eastAsia="Merriweather" w:cs="Merriweather"/>
              </w:rPr>
            </w:pPr>
            <w:r>
              <w:rPr>
                <w:rFonts w:ascii="Stylus BT" w:hAnsi="Stylus BT" w:eastAsia="Stylus BT" w:cs="Stylus BT"/>
              </w:rPr>
              <w:t>El sistema almacena los datos proporcionados. Y lo re-direcciona a la página donde se listan las recepciones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recepción del café está registrada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operario o tostador solicita cancelar la operación, el sistema cancela la operación, a 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En el paso tres en la opción de agregar café se ejecuta el CU-1. (Generar café.).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información ingresada es errónea o alguno de los campos está vacío,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7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100 vez/día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Una vez haya registrado la recepción se ejecuta el caso de uso CU- (Generar recibo). Como regla de negocio después de generar el recibo no se permite modificar los datos de la recepción ni datos del café. Solo se podrá anular la recepción, o cambiar estado.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Agregar café a la recepción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0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CU-12 Agregar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RF- 12</w:t>
            </w:r>
          </w:p>
        </w:tc>
        <w:tc>
          <w:tcPr>
            <w:tcW w:w="5763" w:type="dxa"/>
            <w:gridSpan w:val="2"/>
            <w:shd w:val="clear" w:color="auto" w:fill="1F3864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Agregar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Actores</w:t>
            </w:r>
          </w:p>
        </w:tc>
        <w:tc>
          <w:tcPr>
            <w:tcW w:w="5763" w:type="dxa"/>
            <w:gridSpan w:val="2"/>
            <w:shd w:val="clear" w:color="auto" w:fill="1F3864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Operario, tostador.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Gestionar la recepción del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RI-12 Información sobre el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se agregue un café a la recepción.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el CU-11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coordinador da clic en la opción  de agregar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a registrar: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campos son::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peso, especie, variedad, porcentaje de humedad, factor de rendimiento, tipo de tueste, forma de entrega, cantidad, valor unitario, foto, estado.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Las opciones son: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Guardar, cancelar, subir foto.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diligencia la información y da clic en guardar.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Es sistema valida la información.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Merriweather" w:hAnsi="Merriweather" w:eastAsia="Merriweather" w:cs="Merriweather"/>
              </w:rPr>
            </w:pPr>
            <w:r>
              <w:rPr>
                <w:rFonts w:ascii="Stylus BT" w:hAnsi="Stylus BT" w:eastAsia="Stylus BT" w:cs="Stylus BT"/>
              </w:rPr>
              <w:t>El sistema agrega el café a la recepción.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recepción del café está registrada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operario o tostador solicita cancelar la operación, el sistema cancela la operación, a 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 operario o tostador da clic en subir foto se ejecuta el CU-14.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información ingresada es errónea o alguno de los campos está vacío,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7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100 vez/día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  <w:r>
        <w:rPr>
          <w:rFonts w:ascii="Stylus BT" w:hAnsi="Stylus BT" w:eastAsia="Stylus BT" w:cs="Stylus BT"/>
        </w:rPr>
        <w:t>Subir foto.</w:t>
      </w:r>
    </w:p>
    <w:tbl>
      <w:tblPr>
        <w:tblStyle w:val="33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CU-14 Subir foto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Subir foto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Gestionar recepción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RI-15 Información sobre el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subir foto del café recibido.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Secuencia</w:t>
            </w:r>
          </w:p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ingresa a la opción  subir foto.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las fotos guardadas en el equipo.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foto y da clic en cargar foto.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foto y la guarda.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foto se mostrará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café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2"/>
        <w:tblW w:w="84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626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481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CU-15 Modificar café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RF- 13</w:t>
            </w:r>
          </w:p>
        </w:tc>
        <w:tc>
          <w:tcPr>
            <w:tcW w:w="5600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Modificación  la información 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 Gestionar la recepción.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tostador  solicite la modificación de los  datos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café deben  de estar guardados.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626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ingresa a la opción de modificación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los siguientes datos a modificar correspondientes al café.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Peso, especie, variedad, porcentaje de humedad, factor de rendimiento, tipo de tueste, forma de entrega, cantidad, valor unitario, foto, estado.</w:t>
            </w:r>
          </w:p>
          <w:p>
            <w:pPr>
              <w:rPr>
                <w:rFonts w:ascii="Stylus BT" w:hAnsi="Stylus BT" w:eastAsia="Stylus BT" w:cs="Stylus BT"/>
              </w:rPr>
            </w:pP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Opciones:</w:t>
            </w:r>
            <w:r>
              <w:rPr>
                <w:rFonts w:ascii="Stylus BT" w:hAnsi="Stylus BT" w:eastAsia="Stylus BT" w:cs="Stylus BT"/>
              </w:rPr>
              <w:t xml:space="preserve"> cambiar foto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299" w:hanging="141"/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Merriweather" w:hAnsi="Merriweather" w:eastAsia="Merriweather" w:cs="Merriweather"/>
              </w:rPr>
            </w:pPr>
            <w:r>
              <w:rPr>
                <w:rFonts w:ascii="Stylus BT" w:hAnsi="Stylus BT" w:eastAsia="Stylus BT" w:cs="Stylus BT"/>
              </w:rPr>
              <w:t>El operario o tostador modifica los datos que el sistema le permite. Y da clic en la opción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almacena los datos y muestra un mensaje de éxito.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información del café  será  actualizada.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operario o tostador solicita cancelar la operación, el sistema cancela la operación, a continuación este caso de uso termina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son erróneos o hay algún campo vacío, el sistema muestra un mensaje de error. Y no se podrá guardar el registro.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626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626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600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vez/mes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600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ninguno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ind w:left="72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Consultar la recepción del café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1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CU-16 Consultar recepción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RF- </w:t>
            </w:r>
            <w:r>
              <w:rPr>
                <w:rFonts w:eastAsia="Stylus BT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14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 información de la recepción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 Gestionar la recepción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RI–14 Información sobre la recepción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tostado lo considere oportuno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La información de la recepción debe de estar registrada.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coordinador solicita al sistema comenzar el proceso de consulta de recepción.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la opción de búsqueda, y una lista con las recepciones.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 proporciona los datos para la búsqueda de la recepción.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parámetros de búsqueda.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-Código del café, código del recibo.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de la recepción, número de identificación, nombre del cliente, código del café, peso ,forma de entrega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los datos de entrada, para la consulta.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muestra la siguiente información de la recepción: </w:t>
            </w: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de la recepción, número de identificación, nombre del cliente, código del café, peso ,forma de entrega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lista la información solicitada.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Si el sistema no tiene registrado ningún recepción con los parámetros ingresados en la búsqueda el sistema muestra un mensaje, a continuación </w:t>
            </w:r>
            <w:r>
              <w:rPr>
                <w:rFonts w:ascii="Stylus BT" w:hAnsi="Stylus BT" w:eastAsia="Stylus BT" w:cs="Stylus BT"/>
                <w:sz w:val="22"/>
                <w:szCs w:val="22"/>
              </w:rPr>
              <w:t>éste</w:t>
            </w:r>
            <w:r>
              <w:rPr>
                <w:rFonts w:ascii="Stylus BT" w:hAnsi="Stylus BT" w:eastAsia="Stylus BT" w:cs="Stylus BT"/>
              </w:rPr>
              <w:t xml:space="preserve">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 segundo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formato de visualización de los datos está pendiente de definición.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Stylus BT" w:hAnsi="Stylus BT" w:eastAsia="Stylus BT" w:cs="Stylus BT"/>
          <w:b/>
        </w:rPr>
        <w:t>Generar recibo</w:t>
      </w:r>
    </w:p>
    <w:tbl>
      <w:tblPr>
        <w:tblStyle w:val="34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CU-16 Generar recibo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RF- 16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Generar recibo del servicio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Gestionar recibo.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RI–18 Información de los recibos.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un nuevo recibido del servicio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haber registrado la recepción del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-El estado de la recepción debe de ser “Recibida”.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operario o tostador ingresa a la opción generar recibos,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genera el recibo de la recepción con los siguientes datos.</w:t>
            </w:r>
            <w:r>
              <w:rPr>
                <w:rFonts w:ascii="Stylus BT" w:hAnsi="Stylus BT" w:eastAsia="Stylus BT" w:cs="Stylus BT"/>
                <w:b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un mensaje de éxito.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los siguientes campos: imprimir, enviar por correo,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elije una de las opciones.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De acuerdo a la opción elegida por el usuario el sistema debe de realizar la acción correspondiente.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clic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opción del usuario es imprimir se ejecuta el caso de uso CU(imprimir recibo)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opción que elige el usuario es enviar por correo el sistema enviara al correo del cliente el recibo generado.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/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ind w:left="1680"/>
        <w:jc w:val="both"/>
        <w:rPr>
          <w:rFonts w:ascii="Arial" w:hAnsi="Arial" w:eastAsia="Arial" w:cs="Arial"/>
          <w:b/>
          <w:color w:val="000000"/>
        </w:rPr>
      </w:pPr>
    </w:p>
    <w:p>
      <w:pPr>
        <w:ind w:left="1680"/>
        <w:jc w:val="both"/>
        <w:rPr>
          <w:rFonts w:ascii="Arial" w:hAnsi="Arial" w:eastAsia="Arial" w:cs="Arial"/>
          <w:b/>
          <w:color w:val="000000"/>
        </w:rPr>
      </w:pPr>
    </w:p>
    <w:p>
      <w:pPr>
        <w:jc w:val="both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Imprimir recibo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5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CU-17  Imprimir recibo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RF- 18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Imprimir recibo generado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 Gestionar recibo.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tostador requiere imprimir el recibo de la recepción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haber generado el recibo.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coordinador solicita al sistema imprimir recibo.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pantalla principal para empezar la opción de impresión y muestra las  opciones de impresión.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Cancelar impresión, imprimir.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elige las opciones de impresión.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imprime el recibo.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cancela la impresión termina el caso de uso.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GESTIÓN DE LA TRAZABILIDAD DE LA TORREFACCIÓN.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TRAZABILIDAD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Registrar la trazabilidad.</w:t>
      </w:r>
    </w:p>
    <w:p/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ind w:left="1440"/>
              <w:rPr>
                <w:b/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CU-18 </w:t>
            </w: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Inicio de torrefacción</w:t>
            </w:r>
          </w:p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RF- 20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Inicio de torrefacción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el inicio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solicita al sistema comenzar el proceso de registrar la trazabilidad.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necesarias para gestionar la información de la trazabilidad.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 de inicio de la trazabilidad,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guarda  información de la trazabilidad. Y muestra un mensaje de éxito. Y lo direcciona la página donde están las etapas de la trazabilidad.</w:t>
            </w:r>
          </w:p>
          <w:p>
            <w:pPr>
              <w:rPr>
                <w:rFonts w:ascii="Stylus BT" w:hAnsi="Stylus BT" w:eastAsia="Stylus BT" w:cs="Stylus BT"/>
              </w:rPr>
            </w:pPr>
          </w:p>
          <w:p>
            <w:pPr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Etapas: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trilla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pruebas de laboratorio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torrefactor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estabilización.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laboratorio.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empaque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Y las opciones son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Salir.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empezado 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keepNext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Stylus BT" w:hAnsi="Stylus BT" w:eastAsia="Stylus BT" w:cs="Stylus BT"/>
                <w:b/>
                <w:color w:val="000000"/>
              </w:rPr>
            </w:pPr>
            <w:r>
              <w:rPr>
                <w:rFonts w:ascii="Stylus BT" w:hAnsi="Stylus BT" w:eastAsia="Stylus BT" w:cs="Stylus BT"/>
                <w:b/>
                <w:color w:val="000000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elige :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trilla: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pruebas de laboratorio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torrefactor: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estabilización: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laboratorio: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-proceso de empaque: se ejecuta el CU-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ind w:left="1440"/>
      </w:pPr>
    </w:p>
    <w:p>
      <w:pPr>
        <w:jc w:val="both"/>
        <w:rPr>
          <w:rFonts w:ascii="Stylus BT" w:hAnsi="Stylus BT" w:eastAsia="Stylus BT" w:cs="Stylus BT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/>
        <w:ind w:left="1440"/>
        <w:rPr>
          <w:rFonts w:ascii="Arial" w:hAnsi="Arial" w:eastAsia="Arial" w:cs="Arial"/>
          <w:b/>
          <w:color w:val="000000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el inicio de la etapa de trilla</w:t>
      </w: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CU-18 Registrar inicio de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RF- 20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 de inicio de la trazabilidad, merma en trilla, mallas, peso café verde.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de trilla en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la etapa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los datos de la Trilla.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CU-19 Consultar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RF- 22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Consultar los datos del proceso de trilla..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 la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merma en trilla, mallas, peso café verde.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validad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los datos del proceso de trilla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CU-20 Modificar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RF- 23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trilla..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estado de la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CU-19(Consultar trilla)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merma en trilla, mallas, peso café verde.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Merma en trilla, mallas, peso café verde.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 la trilla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se ha registrado la finalización del proceso de trilla con el código del café, no se podrá modificar los datos.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la detención del proceso de trilla.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CU-21 Registrar  la detención de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trilla 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Reanudar el proceso de trilla</w:t>
      </w: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CU-23Reanudar proceso de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del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reanudar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la detención del café en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reanuda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trilla será reanudado.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Finalización del proceso de Trilla</w:t>
      </w: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CU-24 Finalizar proceso de trilla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de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trilla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ETAPA-&gt; PRUEBAS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el inicio de pruebas de laboratorio.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CU-25 Registrar inicio de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RF- 28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Datos a registrar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 de inicio de la. Humedad, densidad, Actividad Acuosa, Diseño de curva,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de pruebas de laboratorio en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la etapa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El proceso de pruebas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CU-26 Consultar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RF- 29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Consultar los datos del proceso de trilla..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densidad, Actividad Acuosa, Diseño de curva,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validad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datos del proceso de Pruebas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CU-27 Modificar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RF- 30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CU-26(Consultar pruebas de laboratorio)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densidad, Actividad Acuosa, Diseño de curva,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Densidad, Actividad Acuosa, Diseño de curva,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 la pruebas de laboratorio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detención de Pruebas de laboratorio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CU-28 Registrar  la detención de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RF- 31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pruebas d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pruebas de laboratorio 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Reanudar el proceso de pruebas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CU-29 Reanudar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RF- 32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del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reanudar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la detención del café en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reanuda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pruebas de laboratorio será reanudado.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la finalización del proceso de pruebas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CU-30 Finalizar  pruebas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RF- 25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trilla.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finalizar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 proceso de pruebas de laboratorio.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ETAPA-&gt; TORREFACTOR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el inicio del proceso de torrefactor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CU-31 Registrar inicio de torrefactor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Datos a registrar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enfriar,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torrefactor en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del proceso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los datos del proceso de torrefactor.</w:t>
      </w: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CU-32 Consultar Torrefactor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Consultar los datos del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enfriar,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validad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 en este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los datos del proceso de torrefactor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CU-33 Modificar Torrefactor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RF- 36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proceso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CU-32(Consultar torrefactor)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enfriar,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y hora, enfriar,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proceso de torrefactor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Detención del proceso de Torrefactor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CU-34 Registrar  la detención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RF- 37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torrefactor. 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Reanudar el proceso de Torrefactor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CU- 35 Reanudar Torrefactor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RF- 38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del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reanudar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la detención del café en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de pruebas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reanuda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torrefactor será reanudado.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Finalizar el proceso de torrefactor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CU-36 Finalizar  torrefactor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RF- 39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t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finalizar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 proceso de torrefactor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EATAPA-&gt; ESTABILIZACIÓN</w:t>
      </w: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el inicio del proceso de Estabilización.</w:t>
      </w: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CU-37 Registrar inicio de estabilización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RF- 40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Datos a registrar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estabilización del café,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estabilización en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del proceso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el proceso de estabilización del café.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CU-38 Consultar Estabilización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RF- 41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Consultar los datos del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estabilización del café,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validad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 en este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los datos del proceso de Estabilización del café.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CU-39 Modificar Estabilización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RF- 42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proceso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pruebas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CU-38(Consultar estabilización.)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estabilización del café,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y hora, enfriar,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proceso de estabilización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la detención del proceso de estabilización del café.</w:t>
      </w:r>
    </w:p>
    <w:p>
      <w:pPr>
        <w:rPr>
          <w:rFonts w:ascii="Stylus BT" w:hAnsi="Stylus BT" w:eastAsia="Stylus BT" w:cs="Stylus BT"/>
          <w:b/>
        </w:rPr>
      </w:pPr>
    </w:p>
    <w:p>
      <w:pPr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CU-40 Registrar  la detención de la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RF- 43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estabilización .Será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Reanudar el proceso de estabilización del café.</w:t>
      </w: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CU- 41 Reanudar Estabilización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el proceso de estabilización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reanudar 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la detención del café en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de pruebas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reanuda el proceso de torrefactor.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torrefactor será reanudado.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Finalizar el proceso de estabilización del café.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CU-42 Finalizar  estabilización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finalizar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 proceso de torrefactor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ETAPA-&gt; PROCESO DE LABORATORIO</w:t>
      </w: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Iniciar el proceso  de laboratorio.</w:t>
      </w: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CU-43 Registrar inicio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RF- 46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Datos a registrar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perfil de taza2,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estabilización en la trazabilidad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del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el proceso de laboratorio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CU-44 Consultar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RF- 47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Consultar los datos del proceso de Estabilización.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OBJ–Gestionar la trazabilidad del proceso de </w:t>
            </w:r>
            <w:r>
              <w:rPr>
                <w:rFonts w:eastAsia="Stylus BT"/>
              </w:rPr>
              <w:t>Laboratorio</w:t>
            </w:r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</w:t>
            </w:r>
            <w:r>
              <w:rPr>
                <w:rFonts w:ascii="Stylus BT" w:hAnsi="Stylus BT" w:eastAsia="Stylus BT" w:cs="Stylus BT"/>
                <w:sz w:val="22"/>
              </w:rPr>
              <w:t xml:space="preserve"> estabilización</w:t>
            </w:r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eastAsia="Stylus BT"/>
              </w:rPr>
              <w:t>Laboratorio</w:t>
            </w:r>
            <w:r>
              <w:rPr>
                <w:rFonts w:ascii="Stylus BT" w:hAnsi="Stylus BT" w:eastAsia="Stylus BT" w:cs="Stylus BT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perfil de taza,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 en este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los datos del proceso de laboratorio.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CU-45 Modificar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RF- 48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pruebas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CU-44(Consultar laboratorio.)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perfil de taza2,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y hora, perfil de taza2,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proceso de laboratorio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la detención del proceso de laboratorio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CU-40 Registrar  la detención de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RF- 43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laboratorio .Será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/>
    <w:p/>
    <w:p/>
    <w:p/>
    <w:p/>
    <w:p/>
    <w:p/>
    <w:p>
      <w:pPr>
        <w:rPr>
          <w:b/>
        </w:rPr>
      </w:pPr>
      <w:r>
        <w:rPr>
          <w:b/>
        </w:rPr>
        <w:t>Reanudar el proceso de pruebas de laboratorio.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CU-41 Reanudar 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RF- 50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reanudación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reanuda  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continúa con 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Finalizar el proceso de laboratorio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CU-42 Finalizar  laboratorio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RF- 51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finalizar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 proceso de laboratorio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ETAPA-&gt; EMPAQUE</w:t>
      </w:r>
    </w:p>
    <w:p>
      <w:pPr>
        <w:rPr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el Inicio del empaque del café</w:t>
      </w: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CU-43 Registrar inicio del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RF- 48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Iniciar 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inicio de la etapa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en la recepción 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-Se debe de tener registrado el café en el la trazabilidad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el registro.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Datos a registrar</w:t>
            </w:r>
            <w:r>
              <w:rPr>
                <w:rFonts w:ascii="Stylus BT" w:hAnsi="Stylus BT" w:eastAsia="Stylus BT" w:cs="Stylus BT"/>
              </w:rPr>
              <w:t>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forma de empaque,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da inicio al proceso estabilización en la trazabilidad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enviará un correo electrónico al cliente informando que ha el café inicio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Consultar el proceso de empaque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CU-44 Consultar </w:t>
            </w:r>
            <w:r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RF- 53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Consultar los datos del proceso de </w:t>
            </w:r>
            <w:r>
              <w:rPr>
                <w:rFonts w:ascii="Stylus BT" w:hAnsi="Stylus BT" w:eastAsia="Stylus BT" w:cs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empaque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consultar los datos del estado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la opción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campo de consulta.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de entrada.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-</w:t>
            </w:r>
            <w:r>
              <w:rPr>
                <w:rFonts w:ascii="Stylus BT" w:hAnsi="Stylus BT" w:eastAsia="Stylus BT" w:cs="Stylus BT"/>
              </w:rPr>
              <w:t>Código del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</w:rPr>
              <w:t>.</w:t>
            </w: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forma de empaque,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Buscar,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ingresa el código del café. Y da clic en buscar.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valida el código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correspondiente al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mostrará la información del café en este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dato del café no es correcto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Modificar los datos del proceso de empaque.</w:t>
      </w:r>
    </w:p>
    <w:p>
      <w:pPr>
        <w:jc w:val="both"/>
        <w:rPr>
          <w:rFonts w:ascii="Stylus BT" w:hAnsi="Stylus BT" w:eastAsia="Stylus BT" w:cs="Stylus BT"/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CU-45 Modificar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RF- 54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Modificar los datos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modificar los datos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código del café en el proceso de pruebas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ejecutar primero el caso de uso CU-44(Consultar empaque).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con la modificación de datos.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forma de empaque,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modificar: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Fecha y hora, perfil de taza2,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Modificar,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hace los cambios correspondientes y da clic en modificar.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hace el respectivos, cambio en los datos.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Los datos del proceso de empaque de acuerdo al café serán modificados.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  <w:b/>
              </w:rPr>
            </w:pP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  <w:b/>
        </w:rPr>
      </w:pPr>
      <w:r>
        <w:rPr>
          <w:rFonts w:ascii="Stylus BT" w:hAnsi="Stylus BT" w:eastAsia="Stylus BT" w:cs="Stylus BT"/>
          <w:b/>
        </w:rPr>
        <w:t>Registrar la detención del proceso de empaque</w:t>
      </w:r>
    </w:p>
    <w:p>
      <w:pPr>
        <w:jc w:val="both"/>
        <w:rPr>
          <w:rFonts w:ascii="Stylus BT" w:hAnsi="Stylus BT" w:eastAsia="Stylus BT" w:cs="Stylus BT"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CU-46 Registrar  la detención de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RF- 55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Registrar la detención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la detención de la etapa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detención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Registrar,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registrar.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registra la detención del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proceso de laboratorio .Será detenido.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jc w:val="both"/>
        <w:rPr>
          <w:rFonts w:ascii="Stylus BT" w:hAnsi="Stylus BT" w:eastAsia="Stylus BT" w:cs="Stylus BT"/>
        </w:rPr>
      </w:pPr>
    </w:p>
    <w:p>
      <w:pPr>
        <w:jc w:val="both"/>
        <w:rPr>
          <w:rFonts w:ascii="Stylus BT" w:hAnsi="Stylus BT" w:eastAsia="Stylus BT" w:cs="Stylus BT"/>
        </w:rPr>
      </w:pPr>
    </w:p>
    <w:p/>
    <w:p/>
    <w:p/>
    <w:p/>
    <w:p/>
    <w:p/>
    <w:p/>
    <w:p>
      <w:pPr>
        <w:rPr>
          <w:b/>
        </w:rPr>
      </w:pPr>
      <w:r>
        <w:rPr>
          <w:b/>
        </w:rPr>
        <w:t>Reanudar el proceso de empaque.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CU-47 Reanudar 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RF- 56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Reanudar el proceso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registrar  reanudación del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café en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reanudar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Reanudar,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reanudar.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reanuda  el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continúa con el proceso de 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Finalizar el proceso de empaque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CU-48 Finalizar 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RF- 57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Finalizar el proceso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la trazabilidad del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operario o coordinador requiere finalizar el proceso de empaque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tener registrado el inicio del proceso  del café en  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operario o tostador selecciona la opción finalizar de empaque.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un formulario con los campos y opciones para empezar la acción.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Datos a registrar: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del café, fecha y hora, observación.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las siguientes opciones.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Finalizar proceso,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registra la información y da clic en finalizar proceso.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hace la validación de los datos ingresados.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finaliza el proceso laboratorio.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 proceso de laboratorio Será finalizado.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los datos ingresados no son correctos o hay campos vacíos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el usuario da en cancelar este caso de uso termina.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Generar factura para la entrega del café terminado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CU-49 Generar factura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RF- 59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Generar factura de la entrega del café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Coordinador, Administrador.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factura de entrega.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sistema deberá comportarse tal como se describe en el siguiente caso de uso cuando el administrador o coordinador deseen generar una factura.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Se debe de haber terminado el proceso de torrefacción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Visualizar la trazabilidad del proceso de Torrefacción</w:t>
      </w:r>
    </w:p>
    <w:p>
      <w:pPr>
        <w:rPr>
          <w:b/>
        </w:rPr>
      </w:pP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CU-50 Visualizar trazabilidad Torrefacción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4" w:hRule="atLeast"/>
        </w:trPr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RF- 63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b/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Visualizar la trazabilidad del proceso de Torrefacción</w:t>
            </w:r>
          </w:p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</w:t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Cliente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OBJ–Trazabilidad del proceso de torrefacción en línea.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cliente consulte la trazabilidad de torrefacción del café.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café debe de estar registrado en el proceso de torrefacción.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cliente inicia a la página de la visualización de la trazabilidad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despliega los campos: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Código de la factura, número de identificación del cliente.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Opciones 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Consultar trazabilidad, cancelar.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cliente diligencia la información. Y da clic en consultar.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 información de los café relacionados a la factura.</w:t>
            </w:r>
          </w:p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cliente selecciona el café, para ver la trazabilidad.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gráficamente la trazabilidad del café.</w:t>
            </w:r>
          </w:p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Y la opción salir.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Si la información no es correcta el sistema muestra un mensaje de error.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Gestionar Reportes.</w:t>
      </w:r>
    </w:p>
    <w:p>
      <w:pPr>
        <w:rPr>
          <w:b/>
        </w:rPr>
      </w:pPr>
    </w:p>
    <w:tbl>
      <w:tblPr>
        <w:tblStyle w:val="3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81"/>
        <w:gridCol w:w="789"/>
        <w:gridCol w:w="4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644" w:type="dxa"/>
            <w:gridSpan w:val="3"/>
            <w:shd w:val="clear" w:color="auto" w:fill="1F4E79"/>
          </w:tcPr>
          <w:p>
            <w:pPr>
              <w:jc w:val="center"/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CU-51 Reportes.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shd w:val="clear" w:color="auto" w:fill="1F4E79"/>
          </w:tcPr>
          <w:p>
            <w:pPr>
              <w:tabs>
                <w:tab w:val="center" w:pos="1370"/>
                <w:tab w:val="right" w:pos="2741"/>
              </w:tabs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Actor</w:t>
            </w: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ab/>
            </w:r>
          </w:p>
        </w:tc>
        <w:tc>
          <w:tcPr>
            <w:tcW w:w="5763" w:type="dxa"/>
            <w:gridSpan w:val="2"/>
            <w:shd w:val="clear" w:color="auto" w:fill="1F4E79"/>
          </w:tcPr>
          <w:p>
            <w:pP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Stylus BT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Administrador, coordinador.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OBJ–Gestionar reporte.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RI–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Descripción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deberá comportarse tal como se describe en el siguiente caso de uso cuando el administrador y el coordinador generen un reporte.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Secuencia</w:t>
            </w:r>
          </w:p>
          <w:p>
            <w:pPr>
              <w:rPr>
                <w:rFonts w:eastAsia="Stylus BT"/>
                <w:color w:val="000000"/>
              </w:rPr>
            </w:pPr>
            <w:r>
              <w:rPr>
                <w:rFonts w:eastAsia="Stylus BT"/>
                <w:color w:val="000000"/>
              </w:rPr>
              <w:t>Normal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administrador o el coordinador ingresan a la opción de reporte.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</w:t>
            </w:r>
          </w:p>
        </w:tc>
        <w:tc>
          <w:tcPr>
            <w:tcW w:w="4974" w:type="dxa"/>
          </w:tcPr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muestra las opciones de reportes a generar.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-Café procesado terminado mensual.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-Devoluciones de café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-Café procesado por día.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-Café recibido por día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-Variedad de café recibido.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  <w:b/>
              </w:rPr>
            </w:pPr>
            <w:r>
              <w:rPr>
                <w:rFonts w:ascii="Stylus BT" w:hAnsi="Stylus BT" w:eastAsia="Stylus BT" w:cs="Stylus BT"/>
                <w:b/>
              </w:rPr>
              <w:t>Y las opciones:</w:t>
            </w:r>
          </w:p>
          <w:p>
            <w:pPr>
              <w:tabs>
                <w:tab w:val="center" w:pos="2417"/>
              </w:tabs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Cancelar, generar reporte.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3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El usuario selecciona el reporte a generar y da clic en generar.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  <w:highlight w:val="yellow"/>
              </w:rPr>
            </w:pPr>
            <w:r>
              <w:rPr>
                <w:rFonts w:ascii="Stylus BT" w:hAnsi="Stylus BT" w:eastAsia="Stylus BT" w:cs="Stylus BT"/>
              </w:rPr>
              <w:t>El sistema despliega el reporte generado y las opciones. Imprimir, enviar por correo.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5.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usuario selecciona una de las opciones.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  <w:highlight w:val="yellow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6.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El sistema  se comporta de acuerdo a la opción seleccionada.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96" w:hRule="atLeast"/>
        </w:trPr>
        <w:tc>
          <w:tcPr>
            <w:tcW w:w="2881" w:type="dxa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Postcondición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eastAsia="Stylus BT"/>
              </w:rPr>
            </w:pPr>
            <w:r>
              <w:rPr>
                <w:rFonts w:eastAsia="Stylus BT"/>
              </w:rPr>
              <w:t>Excepciones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Acción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4.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2.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8644" w:type="dxa"/>
            <w:gridSpan w:val="3"/>
          </w:tcPr>
          <w:p>
            <w:pPr>
              <w:rPr>
                <w:rFonts w:ascii="Stylus BT" w:hAnsi="Stylus BT" w:eastAsia="Stylus BT" w:cs="Stylus B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restart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Rendimiento</w:t>
            </w:r>
          </w:p>
        </w:tc>
        <w:tc>
          <w:tcPr>
            <w:tcW w:w="789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Paso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Cota de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Stylus BT" w:hAnsi="Stylus BT" w:eastAsia="Stylus BT" w:cs="Stylus BT"/>
              </w:rPr>
            </w:pPr>
          </w:p>
        </w:tc>
        <w:tc>
          <w:tcPr>
            <w:tcW w:w="789" w:type="dxa"/>
          </w:tcPr>
          <w:p>
            <w:pPr>
              <w:jc w:val="center"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</w:t>
            </w:r>
          </w:p>
        </w:tc>
        <w:tc>
          <w:tcPr>
            <w:tcW w:w="4974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 xml:space="preserve"> 2 segundos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10 veces/día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881" w:type="dxa"/>
          </w:tcPr>
          <w:p>
            <w:pPr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>
            <w:pPr>
              <w:keepNext/>
              <w:rPr>
                <w:rFonts w:ascii="Stylus BT" w:hAnsi="Stylus BT" w:eastAsia="Stylus BT" w:cs="Stylus BT"/>
              </w:rPr>
            </w:pPr>
            <w:r>
              <w:rPr>
                <w:rFonts w:ascii="Stylus BT" w:hAnsi="Stylus BT" w:eastAsia="Stylus BT" w:cs="Stylus BT"/>
              </w:rPr>
              <w:t>alta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701" w:right="1134" w:bottom="1134" w:left="2268" w:header="709" w:footer="709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tylus B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60</w:t>
    </w:r>
    <w:r>
      <w:rPr>
        <w:color w:val="000000"/>
      </w:rPr>
      <w:fldChar w:fldCharType="end"/>
    </w:r>
  </w:p>
  <w:p>
    <w:pPr>
      <w:ind w:right="360"/>
      <w:rPr>
        <w:rFonts w:ascii="Stylus BT" w:hAnsi="Stylus BT" w:eastAsia="Stylus BT" w:cs="Stylus BT"/>
        <w:sz w:val="18"/>
        <w:szCs w:val="18"/>
      </w:rPr>
    </w:pPr>
  </w:p>
  <w:p>
    <w:pPr>
      <w:ind w:right="360"/>
      <w:rPr>
        <w:rFonts w:ascii="Stylus BT" w:hAnsi="Stylus BT" w:eastAsia="Stylus BT" w:cs="Stylus BT"/>
        <w:sz w:val="18"/>
        <w:szCs w:val="18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32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D0311"/>
    <w:multiLevelType w:val="multilevel"/>
    <w:tmpl w:val="29AD0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330B651D"/>
    <w:multiLevelType w:val="multilevel"/>
    <w:tmpl w:val="330B651D"/>
    <w:lvl w:ilvl="0" w:tentative="0">
      <w:start w:val="5"/>
      <w:numFmt w:val="decimal"/>
      <w:lvlText w:val="%1"/>
      <w:lvlJc w:val="left"/>
      <w:pPr>
        <w:ind w:left="1080" w:hanging="360"/>
      </w:pPr>
      <w:rPr>
        <w:vertAlign w:val="baseline"/>
      </w:rPr>
    </w:lvl>
    <w:lvl w:ilvl="1" w:tentative="0">
      <w:start w:val="1"/>
      <w:numFmt w:val="decimal"/>
      <w:lvlText w:val="%1.%2"/>
      <w:lvlJc w:val="left"/>
      <w:pPr>
        <w:ind w:left="1320" w:hanging="600"/>
      </w:pPr>
      <w:rPr>
        <w:vertAlign w:val="baseline"/>
      </w:rPr>
    </w:lvl>
    <w:lvl w:ilvl="2" w:tentative="0">
      <w:start w:val="2"/>
      <w:numFmt w:val="decimal"/>
      <w:lvlText w:val="%1.%2.%3"/>
      <w:lvlJc w:val="left"/>
      <w:pPr>
        <w:ind w:left="1440" w:hanging="720"/>
      </w:pPr>
      <w:rPr>
        <w:vertAlign w:val="baseline"/>
      </w:rPr>
    </w:lvl>
    <w:lvl w:ilvl="3" w:tentative="0">
      <w:start w:val="1"/>
      <w:numFmt w:val="decimal"/>
      <w:lvlText w:val="%1.%2.%3.%4"/>
      <w:lvlJc w:val="left"/>
      <w:pPr>
        <w:ind w:left="1440" w:hanging="720"/>
      </w:pPr>
      <w:rPr>
        <w:vertAlign w:val="baseline"/>
      </w:rPr>
    </w:lvl>
    <w:lvl w:ilvl="4" w:tentative="0">
      <w:start w:val="1"/>
      <w:numFmt w:val="decimal"/>
      <w:lvlText w:val="%1.%2.%3.%4.%5"/>
      <w:lvlJc w:val="left"/>
      <w:pPr>
        <w:ind w:left="1800" w:hanging="1080"/>
      </w:pPr>
      <w:rPr>
        <w:vertAlign w:val="baseline"/>
      </w:rPr>
    </w:lvl>
    <w:lvl w:ilvl="5" w:tentative="0">
      <w:start w:val="1"/>
      <w:numFmt w:val="decimal"/>
      <w:lvlText w:val="%1.%2.%3.%4.%5.%6"/>
      <w:lvlJc w:val="left"/>
      <w:pPr>
        <w:ind w:left="1800" w:hanging="1080"/>
      </w:pPr>
      <w:rPr>
        <w:vertAlign w:val="baseline"/>
      </w:rPr>
    </w:lvl>
    <w:lvl w:ilvl="6" w:tentative="0">
      <w:start w:val="1"/>
      <w:numFmt w:val="decimal"/>
      <w:lvlText w:val="%1.%2.%3.%4.%5.%6.%7"/>
      <w:lvlJc w:val="left"/>
      <w:pPr>
        <w:ind w:left="2160" w:hanging="1440"/>
      </w:pPr>
      <w:rPr>
        <w:vertAlign w:val="baseline"/>
      </w:rPr>
    </w:lvl>
    <w:lvl w:ilvl="7" w:tentative="0">
      <w:start w:val="1"/>
      <w:numFmt w:val="decimal"/>
      <w:lvlText w:val="%1.%2.%3.%4.%5.%6.%7.%8"/>
      <w:lvlJc w:val="left"/>
      <w:pPr>
        <w:ind w:left="2160" w:hanging="1440"/>
      </w:pPr>
      <w:rPr>
        <w:vertAlign w:val="baseline"/>
      </w:rPr>
    </w:lvl>
    <w:lvl w:ilvl="8" w:tentative="0">
      <w:start w:val="1"/>
      <w:numFmt w:val="decimal"/>
      <w:lvlText w:val="%1.%2.%3.%4.%5.%6.%7.%8.%9"/>
      <w:lvlJc w:val="left"/>
      <w:pPr>
        <w:ind w:left="2520" w:hanging="1800"/>
      </w:pPr>
      <w:rPr>
        <w:vertAlign w:val="baseline"/>
      </w:rPr>
    </w:lvl>
  </w:abstractNum>
  <w:abstractNum w:abstractNumId="2">
    <w:nsid w:val="4EBC4C50"/>
    <w:multiLevelType w:val="multilevel"/>
    <w:tmpl w:val="4EBC4C50"/>
    <w:lvl w:ilvl="0" w:tentative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 w:tentative="0">
      <w:start w:val="1"/>
      <w:numFmt w:val="decimal"/>
      <w:lvlText w:val="%1.%2"/>
      <w:lvlJc w:val="left"/>
      <w:pPr>
        <w:ind w:left="1335" w:hanging="555"/>
      </w:pPr>
      <w:rPr>
        <w:vertAlign w:val="baseline"/>
      </w:rPr>
    </w:lvl>
    <w:lvl w:ilvl="2" w:tentative="0">
      <w:start w:val="3"/>
      <w:numFmt w:val="decimal"/>
      <w:lvlText w:val="%1.%2.%3"/>
      <w:lvlJc w:val="left"/>
      <w:pPr>
        <w:ind w:left="1680" w:hanging="720"/>
      </w:pPr>
      <w:rPr>
        <w:vertAlign w:val="baseline"/>
      </w:rPr>
    </w:lvl>
    <w:lvl w:ilvl="3" w:tentative="0">
      <w:start w:val="1"/>
      <w:numFmt w:val="decimal"/>
      <w:lvlText w:val="%1.%2.%3.%4"/>
      <w:lvlJc w:val="left"/>
      <w:pPr>
        <w:ind w:left="1860" w:hanging="720"/>
      </w:pPr>
      <w:rPr>
        <w:vertAlign w:val="baseline"/>
      </w:rPr>
    </w:lvl>
    <w:lvl w:ilvl="4" w:tentative="0">
      <w:start w:val="1"/>
      <w:numFmt w:val="decimal"/>
      <w:lvlText w:val="%1.%2.%3.%4.%5"/>
      <w:lvlJc w:val="left"/>
      <w:pPr>
        <w:ind w:left="2400" w:hanging="1080"/>
      </w:pPr>
      <w:rPr>
        <w:vertAlign w:val="baseline"/>
      </w:rPr>
    </w:lvl>
    <w:lvl w:ilvl="5" w:tentative="0">
      <w:start w:val="1"/>
      <w:numFmt w:val="decimal"/>
      <w:lvlText w:val="%1.%2.%3.%4.%5.%6"/>
      <w:lvlJc w:val="left"/>
      <w:pPr>
        <w:ind w:left="2580" w:hanging="1080"/>
      </w:pPr>
      <w:rPr>
        <w:vertAlign w:val="baseline"/>
      </w:rPr>
    </w:lvl>
    <w:lvl w:ilvl="6" w:tentative="0">
      <w:start w:val="1"/>
      <w:numFmt w:val="decimal"/>
      <w:lvlText w:val="%1.%2.%3.%4.%5.%6.%7"/>
      <w:lvlJc w:val="left"/>
      <w:pPr>
        <w:ind w:left="3120" w:hanging="1440"/>
      </w:pPr>
      <w:rPr>
        <w:vertAlign w:val="baseline"/>
      </w:rPr>
    </w:lvl>
    <w:lvl w:ilvl="7" w:tentative="0">
      <w:start w:val="1"/>
      <w:numFmt w:val="decimal"/>
      <w:lvlText w:val="%1.%2.%3.%4.%5.%6.%7.%8"/>
      <w:lvlJc w:val="left"/>
      <w:pPr>
        <w:ind w:left="3660" w:hanging="1800"/>
      </w:pPr>
      <w:rPr>
        <w:vertAlign w:val="baseline"/>
      </w:rPr>
    </w:lvl>
    <w:lvl w:ilvl="8" w:tentative="0">
      <w:start w:val="1"/>
      <w:numFmt w:val="decimal"/>
      <w:lvlText w:val="%1.%2.%3.%4.%5.%6.%7.%8.%9"/>
      <w:lvlJc w:val="left"/>
      <w:pPr>
        <w:ind w:left="3840" w:hanging="1800"/>
      </w:pPr>
      <w:rPr>
        <w:vertAlign w:val="baseline"/>
      </w:rPr>
    </w:lvl>
  </w:abstractNum>
  <w:abstractNum w:abstractNumId="3">
    <w:nsid w:val="5751748D"/>
    <w:multiLevelType w:val="multilevel"/>
    <w:tmpl w:val="5751748D"/>
    <w:lvl w:ilvl="0" w:tentative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>
    <w:nsid w:val="66A2206C"/>
    <w:multiLevelType w:val="multilevel"/>
    <w:tmpl w:val="66A2206C"/>
    <w:lvl w:ilvl="0" w:tentative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 w:tentative="0">
      <w:start w:val="1"/>
      <w:numFmt w:val="decimal"/>
      <w:lvlText w:val="%1.%2"/>
      <w:lvlJc w:val="left"/>
      <w:pPr>
        <w:ind w:left="1215" w:hanging="555"/>
      </w:pPr>
      <w:rPr>
        <w:vertAlign w:val="baseline"/>
      </w:rPr>
    </w:lvl>
    <w:lvl w:ilvl="2" w:tentative="0">
      <w:start w:val="4"/>
      <w:numFmt w:val="decimal"/>
      <w:lvlText w:val="%1.%2.%3"/>
      <w:lvlJc w:val="left"/>
      <w:pPr>
        <w:ind w:left="1680" w:hanging="720"/>
      </w:pPr>
      <w:rPr>
        <w:vertAlign w:val="baseline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vertAlign w:val="baseline"/>
      </w:rPr>
    </w:lvl>
    <w:lvl w:ilvl="4" w:tentative="0">
      <w:start w:val="1"/>
      <w:numFmt w:val="decimal"/>
      <w:lvlText w:val="%1.%2.%3.%4.%5"/>
      <w:lvlJc w:val="left"/>
      <w:pPr>
        <w:ind w:left="2640" w:hanging="1080"/>
      </w:pPr>
      <w:rPr>
        <w:vertAlign w:val="baseline"/>
      </w:rPr>
    </w:lvl>
    <w:lvl w:ilvl="5" w:tentative="0">
      <w:start w:val="1"/>
      <w:numFmt w:val="decimal"/>
      <w:lvlText w:val="%1.%2.%3.%4.%5.%6"/>
      <w:lvlJc w:val="left"/>
      <w:pPr>
        <w:ind w:left="2940" w:hanging="1080"/>
      </w:pPr>
      <w:rPr>
        <w:vertAlign w:val="baseline"/>
      </w:rPr>
    </w:lvl>
    <w:lvl w:ilvl="6" w:tentative="0">
      <w:start w:val="1"/>
      <w:numFmt w:val="decimal"/>
      <w:lvlText w:val="%1.%2.%3.%4.%5.%6.%7"/>
      <w:lvlJc w:val="left"/>
      <w:pPr>
        <w:ind w:left="3600" w:hanging="1440"/>
      </w:pPr>
      <w:rPr>
        <w:vertAlign w:val="baseline"/>
      </w:rPr>
    </w:lvl>
    <w:lvl w:ilvl="7" w:tentative="0">
      <w:start w:val="1"/>
      <w:numFmt w:val="decimal"/>
      <w:lvlText w:val="%1.%2.%3.%4.%5.%6.%7.%8"/>
      <w:lvlJc w:val="left"/>
      <w:pPr>
        <w:ind w:left="4260" w:hanging="1800"/>
      </w:pPr>
      <w:rPr>
        <w:vertAlign w:val="baseline"/>
      </w:rPr>
    </w:lvl>
    <w:lvl w:ilvl="8" w:tentative="0">
      <w:start w:val="1"/>
      <w:numFmt w:val="decimal"/>
      <w:lvlText w:val="%1.%2.%3.%4.%5.%6.%7.%8.%9"/>
      <w:lvlJc w:val="left"/>
      <w:pPr>
        <w:ind w:left="4560" w:hanging="1800"/>
      </w:pPr>
      <w:rPr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omputerGAP">
    <w15:presenceInfo w15:providerId="None" w15:userId="ComputerGA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trackRevisions w:val="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26"/>
    <w:rsid w:val="000048B0"/>
    <w:rsid w:val="000062B2"/>
    <w:rsid w:val="000108FF"/>
    <w:rsid w:val="00010928"/>
    <w:rsid w:val="000109C5"/>
    <w:rsid w:val="00017EB7"/>
    <w:rsid w:val="0002097A"/>
    <w:rsid w:val="00023D0C"/>
    <w:rsid w:val="00024BBC"/>
    <w:rsid w:val="0002543C"/>
    <w:rsid w:val="00030C3C"/>
    <w:rsid w:val="00037B72"/>
    <w:rsid w:val="00042C91"/>
    <w:rsid w:val="00044A27"/>
    <w:rsid w:val="0004583B"/>
    <w:rsid w:val="000503CB"/>
    <w:rsid w:val="000534EA"/>
    <w:rsid w:val="000654DF"/>
    <w:rsid w:val="00066365"/>
    <w:rsid w:val="00070FFD"/>
    <w:rsid w:val="00074D2C"/>
    <w:rsid w:val="00077CB8"/>
    <w:rsid w:val="00082540"/>
    <w:rsid w:val="00082C6F"/>
    <w:rsid w:val="00082C72"/>
    <w:rsid w:val="00084EAB"/>
    <w:rsid w:val="000A2B34"/>
    <w:rsid w:val="000A2BCD"/>
    <w:rsid w:val="000A40DF"/>
    <w:rsid w:val="000B24A4"/>
    <w:rsid w:val="000B4388"/>
    <w:rsid w:val="000B4F9F"/>
    <w:rsid w:val="000B5696"/>
    <w:rsid w:val="000C0CC8"/>
    <w:rsid w:val="000C0FBF"/>
    <w:rsid w:val="000C65BD"/>
    <w:rsid w:val="000C755D"/>
    <w:rsid w:val="000D08E0"/>
    <w:rsid w:val="000D361D"/>
    <w:rsid w:val="000D7F99"/>
    <w:rsid w:val="000E2E38"/>
    <w:rsid w:val="000E5322"/>
    <w:rsid w:val="000E73B0"/>
    <w:rsid w:val="000F095A"/>
    <w:rsid w:val="000F4572"/>
    <w:rsid w:val="001167A6"/>
    <w:rsid w:val="00120428"/>
    <w:rsid w:val="00122314"/>
    <w:rsid w:val="00126CBF"/>
    <w:rsid w:val="00127F4D"/>
    <w:rsid w:val="001328A6"/>
    <w:rsid w:val="0014207E"/>
    <w:rsid w:val="0015240D"/>
    <w:rsid w:val="00155B1F"/>
    <w:rsid w:val="00161356"/>
    <w:rsid w:val="00162674"/>
    <w:rsid w:val="00174B6B"/>
    <w:rsid w:val="001929BE"/>
    <w:rsid w:val="00192B8B"/>
    <w:rsid w:val="001A0FC8"/>
    <w:rsid w:val="001A3974"/>
    <w:rsid w:val="001A4DFF"/>
    <w:rsid w:val="001A6D06"/>
    <w:rsid w:val="001B00F5"/>
    <w:rsid w:val="001C1078"/>
    <w:rsid w:val="001C6A86"/>
    <w:rsid w:val="001D436A"/>
    <w:rsid w:val="001D5830"/>
    <w:rsid w:val="001E00D9"/>
    <w:rsid w:val="001E5711"/>
    <w:rsid w:val="001F0A20"/>
    <w:rsid w:val="00200E29"/>
    <w:rsid w:val="00214478"/>
    <w:rsid w:val="0021573F"/>
    <w:rsid w:val="00225C81"/>
    <w:rsid w:val="002270E6"/>
    <w:rsid w:val="002337CC"/>
    <w:rsid w:val="00233E82"/>
    <w:rsid w:val="00236B3B"/>
    <w:rsid w:val="00241722"/>
    <w:rsid w:val="0024700A"/>
    <w:rsid w:val="00252BB3"/>
    <w:rsid w:val="00254FF4"/>
    <w:rsid w:val="00275430"/>
    <w:rsid w:val="00277C7B"/>
    <w:rsid w:val="00281A15"/>
    <w:rsid w:val="0029245A"/>
    <w:rsid w:val="002A248C"/>
    <w:rsid w:val="002A2F2D"/>
    <w:rsid w:val="002C688B"/>
    <w:rsid w:val="002C737D"/>
    <w:rsid w:val="002C74FF"/>
    <w:rsid w:val="002D2CAF"/>
    <w:rsid w:val="002D6088"/>
    <w:rsid w:val="002E6D54"/>
    <w:rsid w:val="002F0AE9"/>
    <w:rsid w:val="002F2344"/>
    <w:rsid w:val="003014C4"/>
    <w:rsid w:val="00306063"/>
    <w:rsid w:val="003064C4"/>
    <w:rsid w:val="00322ADC"/>
    <w:rsid w:val="00323D27"/>
    <w:rsid w:val="00324385"/>
    <w:rsid w:val="00332045"/>
    <w:rsid w:val="00335BA9"/>
    <w:rsid w:val="003423A5"/>
    <w:rsid w:val="0036702E"/>
    <w:rsid w:val="00371D85"/>
    <w:rsid w:val="00372DC5"/>
    <w:rsid w:val="00373F54"/>
    <w:rsid w:val="00375F25"/>
    <w:rsid w:val="00376917"/>
    <w:rsid w:val="003815A2"/>
    <w:rsid w:val="00381903"/>
    <w:rsid w:val="00382D14"/>
    <w:rsid w:val="00386028"/>
    <w:rsid w:val="003861D4"/>
    <w:rsid w:val="00386F8A"/>
    <w:rsid w:val="003A016E"/>
    <w:rsid w:val="003A21A5"/>
    <w:rsid w:val="003A7850"/>
    <w:rsid w:val="003A7D2D"/>
    <w:rsid w:val="003B35C1"/>
    <w:rsid w:val="003B76EB"/>
    <w:rsid w:val="003C02B2"/>
    <w:rsid w:val="003C3CF5"/>
    <w:rsid w:val="003D27C8"/>
    <w:rsid w:val="003D5DD3"/>
    <w:rsid w:val="00403249"/>
    <w:rsid w:val="00403659"/>
    <w:rsid w:val="00412CCB"/>
    <w:rsid w:val="00414DF6"/>
    <w:rsid w:val="004206C7"/>
    <w:rsid w:val="00420CAB"/>
    <w:rsid w:val="004239F9"/>
    <w:rsid w:val="00423FD0"/>
    <w:rsid w:val="00426B73"/>
    <w:rsid w:val="004403D4"/>
    <w:rsid w:val="004430D6"/>
    <w:rsid w:val="00450F1F"/>
    <w:rsid w:val="00451E57"/>
    <w:rsid w:val="00452246"/>
    <w:rsid w:val="00460607"/>
    <w:rsid w:val="004659DF"/>
    <w:rsid w:val="0049016E"/>
    <w:rsid w:val="00492351"/>
    <w:rsid w:val="00493CB3"/>
    <w:rsid w:val="004A53F9"/>
    <w:rsid w:val="004A65C6"/>
    <w:rsid w:val="004B3BC1"/>
    <w:rsid w:val="004C1EE7"/>
    <w:rsid w:val="004C309A"/>
    <w:rsid w:val="004C3442"/>
    <w:rsid w:val="004C4F4B"/>
    <w:rsid w:val="004C59C5"/>
    <w:rsid w:val="004C7168"/>
    <w:rsid w:val="004D037F"/>
    <w:rsid w:val="004E03F7"/>
    <w:rsid w:val="004E5264"/>
    <w:rsid w:val="004F27B1"/>
    <w:rsid w:val="004F431E"/>
    <w:rsid w:val="00500F1B"/>
    <w:rsid w:val="0050618C"/>
    <w:rsid w:val="005101DB"/>
    <w:rsid w:val="0051196A"/>
    <w:rsid w:val="00526AC6"/>
    <w:rsid w:val="0053275C"/>
    <w:rsid w:val="005365BE"/>
    <w:rsid w:val="005469F6"/>
    <w:rsid w:val="005479C7"/>
    <w:rsid w:val="00547FB2"/>
    <w:rsid w:val="005517F8"/>
    <w:rsid w:val="0055666A"/>
    <w:rsid w:val="005569A0"/>
    <w:rsid w:val="00561AD9"/>
    <w:rsid w:val="005623FE"/>
    <w:rsid w:val="00564919"/>
    <w:rsid w:val="00564C9C"/>
    <w:rsid w:val="00572225"/>
    <w:rsid w:val="005762CE"/>
    <w:rsid w:val="0059759B"/>
    <w:rsid w:val="005A0792"/>
    <w:rsid w:val="005A1524"/>
    <w:rsid w:val="005A5989"/>
    <w:rsid w:val="005B0C64"/>
    <w:rsid w:val="005B5311"/>
    <w:rsid w:val="005B61B9"/>
    <w:rsid w:val="005B6CB3"/>
    <w:rsid w:val="005B6F5E"/>
    <w:rsid w:val="005C0C5E"/>
    <w:rsid w:val="005C4B82"/>
    <w:rsid w:val="005D0D94"/>
    <w:rsid w:val="005E20AB"/>
    <w:rsid w:val="005E2158"/>
    <w:rsid w:val="005E266E"/>
    <w:rsid w:val="005E396A"/>
    <w:rsid w:val="005F0305"/>
    <w:rsid w:val="005F6CD2"/>
    <w:rsid w:val="006025C4"/>
    <w:rsid w:val="00602B85"/>
    <w:rsid w:val="006057A5"/>
    <w:rsid w:val="0061111A"/>
    <w:rsid w:val="00617C6E"/>
    <w:rsid w:val="00617F06"/>
    <w:rsid w:val="00622605"/>
    <w:rsid w:val="00625183"/>
    <w:rsid w:val="00625367"/>
    <w:rsid w:val="00626D56"/>
    <w:rsid w:val="00641C2E"/>
    <w:rsid w:val="00647B61"/>
    <w:rsid w:val="00647B99"/>
    <w:rsid w:val="0065111D"/>
    <w:rsid w:val="00651421"/>
    <w:rsid w:val="006542E4"/>
    <w:rsid w:val="006614DB"/>
    <w:rsid w:val="006617A1"/>
    <w:rsid w:val="00670581"/>
    <w:rsid w:val="006723A8"/>
    <w:rsid w:val="00674D3E"/>
    <w:rsid w:val="006814F1"/>
    <w:rsid w:val="006928E2"/>
    <w:rsid w:val="00692D36"/>
    <w:rsid w:val="00693E24"/>
    <w:rsid w:val="00694445"/>
    <w:rsid w:val="006B2994"/>
    <w:rsid w:val="006C0B1E"/>
    <w:rsid w:val="006C36B8"/>
    <w:rsid w:val="006C5766"/>
    <w:rsid w:val="006E4826"/>
    <w:rsid w:val="006F13AF"/>
    <w:rsid w:val="006F341D"/>
    <w:rsid w:val="006F59F2"/>
    <w:rsid w:val="006F5CA7"/>
    <w:rsid w:val="006F65CE"/>
    <w:rsid w:val="007072DE"/>
    <w:rsid w:val="00711066"/>
    <w:rsid w:val="007131F5"/>
    <w:rsid w:val="00714B6F"/>
    <w:rsid w:val="00723456"/>
    <w:rsid w:val="007247FF"/>
    <w:rsid w:val="00726255"/>
    <w:rsid w:val="00727AE3"/>
    <w:rsid w:val="00733846"/>
    <w:rsid w:val="00733F50"/>
    <w:rsid w:val="00734878"/>
    <w:rsid w:val="00740C40"/>
    <w:rsid w:val="00741DDD"/>
    <w:rsid w:val="007436EA"/>
    <w:rsid w:val="0075107A"/>
    <w:rsid w:val="00752C69"/>
    <w:rsid w:val="00753536"/>
    <w:rsid w:val="00760589"/>
    <w:rsid w:val="0076386D"/>
    <w:rsid w:val="00763988"/>
    <w:rsid w:val="00767278"/>
    <w:rsid w:val="007708F9"/>
    <w:rsid w:val="00774E2F"/>
    <w:rsid w:val="00775B5D"/>
    <w:rsid w:val="00791F05"/>
    <w:rsid w:val="007A0C84"/>
    <w:rsid w:val="007A3080"/>
    <w:rsid w:val="007A6D23"/>
    <w:rsid w:val="007B0757"/>
    <w:rsid w:val="007B7E16"/>
    <w:rsid w:val="007B7E86"/>
    <w:rsid w:val="007D213A"/>
    <w:rsid w:val="007D4D64"/>
    <w:rsid w:val="007D55EA"/>
    <w:rsid w:val="007E3AA7"/>
    <w:rsid w:val="007E45CC"/>
    <w:rsid w:val="007E4C90"/>
    <w:rsid w:val="007E5423"/>
    <w:rsid w:val="007F5D20"/>
    <w:rsid w:val="00800A98"/>
    <w:rsid w:val="008032F1"/>
    <w:rsid w:val="00806F34"/>
    <w:rsid w:val="00811176"/>
    <w:rsid w:val="00816516"/>
    <w:rsid w:val="0081778E"/>
    <w:rsid w:val="008247B5"/>
    <w:rsid w:val="0082681E"/>
    <w:rsid w:val="008279E1"/>
    <w:rsid w:val="008320EF"/>
    <w:rsid w:val="00835618"/>
    <w:rsid w:val="00840B7A"/>
    <w:rsid w:val="00851905"/>
    <w:rsid w:val="00853DE3"/>
    <w:rsid w:val="008713B3"/>
    <w:rsid w:val="00871A0F"/>
    <w:rsid w:val="00875011"/>
    <w:rsid w:val="00877C42"/>
    <w:rsid w:val="008935DD"/>
    <w:rsid w:val="00893DB5"/>
    <w:rsid w:val="008A1288"/>
    <w:rsid w:val="008C4824"/>
    <w:rsid w:val="008C6198"/>
    <w:rsid w:val="008C61FA"/>
    <w:rsid w:val="008C6A0C"/>
    <w:rsid w:val="008D107D"/>
    <w:rsid w:val="008D21BA"/>
    <w:rsid w:val="008D511F"/>
    <w:rsid w:val="008F2F23"/>
    <w:rsid w:val="008F6F82"/>
    <w:rsid w:val="008F766E"/>
    <w:rsid w:val="00904BCB"/>
    <w:rsid w:val="00906B3D"/>
    <w:rsid w:val="00907286"/>
    <w:rsid w:val="00911A05"/>
    <w:rsid w:val="00911C80"/>
    <w:rsid w:val="0092178C"/>
    <w:rsid w:val="00921C16"/>
    <w:rsid w:val="0092524E"/>
    <w:rsid w:val="009259C3"/>
    <w:rsid w:val="00934B4A"/>
    <w:rsid w:val="00946D6D"/>
    <w:rsid w:val="009479D0"/>
    <w:rsid w:val="009503BD"/>
    <w:rsid w:val="0095194F"/>
    <w:rsid w:val="00957E65"/>
    <w:rsid w:val="00963A7B"/>
    <w:rsid w:val="0096546C"/>
    <w:rsid w:val="009708B2"/>
    <w:rsid w:val="00975002"/>
    <w:rsid w:val="009754A3"/>
    <w:rsid w:val="0098547E"/>
    <w:rsid w:val="009967B2"/>
    <w:rsid w:val="00996AF0"/>
    <w:rsid w:val="009A309C"/>
    <w:rsid w:val="009A62C5"/>
    <w:rsid w:val="009B3258"/>
    <w:rsid w:val="009B621F"/>
    <w:rsid w:val="009C2F93"/>
    <w:rsid w:val="009D3CD1"/>
    <w:rsid w:val="009D4970"/>
    <w:rsid w:val="009D5E96"/>
    <w:rsid w:val="009D7031"/>
    <w:rsid w:val="009E0C7F"/>
    <w:rsid w:val="009E14D5"/>
    <w:rsid w:val="009E1CFB"/>
    <w:rsid w:val="009E3AB2"/>
    <w:rsid w:val="009F0886"/>
    <w:rsid w:val="009F113C"/>
    <w:rsid w:val="009F7F44"/>
    <w:rsid w:val="00A024E7"/>
    <w:rsid w:val="00A025E5"/>
    <w:rsid w:val="00A02B2A"/>
    <w:rsid w:val="00A142C4"/>
    <w:rsid w:val="00A22D26"/>
    <w:rsid w:val="00A3561D"/>
    <w:rsid w:val="00A4262D"/>
    <w:rsid w:val="00A47C7F"/>
    <w:rsid w:val="00A50786"/>
    <w:rsid w:val="00A563D4"/>
    <w:rsid w:val="00A56696"/>
    <w:rsid w:val="00A64BE8"/>
    <w:rsid w:val="00A674AA"/>
    <w:rsid w:val="00A67525"/>
    <w:rsid w:val="00A71C0B"/>
    <w:rsid w:val="00A7433F"/>
    <w:rsid w:val="00A851A0"/>
    <w:rsid w:val="00A85A5B"/>
    <w:rsid w:val="00A86988"/>
    <w:rsid w:val="00AA14AA"/>
    <w:rsid w:val="00AA44FC"/>
    <w:rsid w:val="00AA5A87"/>
    <w:rsid w:val="00AA77C2"/>
    <w:rsid w:val="00AB0902"/>
    <w:rsid w:val="00AB223E"/>
    <w:rsid w:val="00AB27E0"/>
    <w:rsid w:val="00AB2A9F"/>
    <w:rsid w:val="00AC12A8"/>
    <w:rsid w:val="00AC5F6B"/>
    <w:rsid w:val="00AC7732"/>
    <w:rsid w:val="00AD1946"/>
    <w:rsid w:val="00AD2D4E"/>
    <w:rsid w:val="00AD6C51"/>
    <w:rsid w:val="00AD7CAF"/>
    <w:rsid w:val="00AE6210"/>
    <w:rsid w:val="00B05C9F"/>
    <w:rsid w:val="00B10929"/>
    <w:rsid w:val="00B11C08"/>
    <w:rsid w:val="00B15942"/>
    <w:rsid w:val="00B20B30"/>
    <w:rsid w:val="00B20B95"/>
    <w:rsid w:val="00B20C8F"/>
    <w:rsid w:val="00B20EEB"/>
    <w:rsid w:val="00B2121A"/>
    <w:rsid w:val="00B214F0"/>
    <w:rsid w:val="00B30F6E"/>
    <w:rsid w:val="00B3224F"/>
    <w:rsid w:val="00B361E0"/>
    <w:rsid w:val="00B43D2E"/>
    <w:rsid w:val="00B448A2"/>
    <w:rsid w:val="00B46683"/>
    <w:rsid w:val="00B4797D"/>
    <w:rsid w:val="00B50295"/>
    <w:rsid w:val="00B52198"/>
    <w:rsid w:val="00B53F8F"/>
    <w:rsid w:val="00B54723"/>
    <w:rsid w:val="00B561E1"/>
    <w:rsid w:val="00B70CF5"/>
    <w:rsid w:val="00B76A50"/>
    <w:rsid w:val="00B7759E"/>
    <w:rsid w:val="00B803F7"/>
    <w:rsid w:val="00B8594F"/>
    <w:rsid w:val="00B927E3"/>
    <w:rsid w:val="00B96624"/>
    <w:rsid w:val="00BA098A"/>
    <w:rsid w:val="00BA0A5E"/>
    <w:rsid w:val="00BA2F3D"/>
    <w:rsid w:val="00BA2F6A"/>
    <w:rsid w:val="00BA507D"/>
    <w:rsid w:val="00BB6012"/>
    <w:rsid w:val="00BC2305"/>
    <w:rsid w:val="00BC5F2C"/>
    <w:rsid w:val="00BC74A7"/>
    <w:rsid w:val="00BD2B11"/>
    <w:rsid w:val="00BE028B"/>
    <w:rsid w:val="00BE29BE"/>
    <w:rsid w:val="00BE3FEB"/>
    <w:rsid w:val="00BE74D3"/>
    <w:rsid w:val="00BF248A"/>
    <w:rsid w:val="00BF7C82"/>
    <w:rsid w:val="00C00591"/>
    <w:rsid w:val="00C07F2D"/>
    <w:rsid w:val="00C1396E"/>
    <w:rsid w:val="00C1604A"/>
    <w:rsid w:val="00C21349"/>
    <w:rsid w:val="00C22951"/>
    <w:rsid w:val="00C2732E"/>
    <w:rsid w:val="00C31EED"/>
    <w:rsid w:val="00C37881"/>
    <w:rsid w:val="00C40F3D"/>
    <w:rsid w:val="00C44B64"/>
    <w:rsid w:val="00C50279"/>
    <w:rsid w:val="00C516BD"/>
    <w:rsid w:val="00C5271E"/>
    <w:rsid w:val="00C563D8"/>
    <w:rsid w:val="00C64ED3"/>
    <w:rsid w:val="00C700C1"/>
    <w:rsid w:val="00C75BEE"/>
    <w:rsid w:val="00C765F3"/>
    <w:rsid w:val="00C86A46"/>
    <w:rsid w:val="00C91055"/>
    <w:rsid w:val="00C95B96"/>
    <w:rsid w:val="00C96048"/>
    <w:rsid w:val="00C962EB"/>
    <w:rsid w:val="00CB35D1"/>
    <w:rsid w:val="00CB6E3D"/>
    <w:rsid w:val="00CC1500"/>
    <w:rsid w:val="00CC62AD"/>
    <w:rsid w:val="00CC703C"/>
    <w:rsid w:val="00CE0A47"/>
    <w:rsid w:val="00CE0A58"/>
    <w:rsid w:val="00CE3CF6"/>
    <w:rsid w:val="00CF0EF1"/>
    <w:rsid w:val="00CF7E97"/>
    <w:rsid w:val="00D068F4"/>
    <w:rsid w:val="00D10449"/>
    <w:rsid w:val="00D22BC8"/>
    <w:rsid w:val="00D37B38"/>
    <w:rsid w:val="00D400D8"/>
    <w:rsid w:val="00D50B68"/>
    <w:rsid w:val="00D51BCF"/>
    <w:rsid w:val="00D55B9B"/>
    <w:rsid w:val="00D55C47"/>
    <w:rsid w:val="00D566EE"/>
    <w:rsid w:val="00D61DF0"/>
    <w:rsid w:val="00D6610F"/>
    <w:rsid w:val="00D676E0"/>
    <w:rsid w:val="00D8025E"/>
    <w:rsid w:val="00D90D7D"/>
    <w:rsid w:val="00D92577"/>
    <w:rsid w:val="00D94015"/>
    <w:rsid w:val="00D961B7"/>
    <w:rsid w:val="00D97F57"/>
    <w:rsid w:val="00DA54FB"/>
    <w:rsid w:val="00DA7410"/>
    <w:rsid w:val="00DB2733"/>
    <w:rsid w:val="00DB7C18"/>
    <w:rsid w:val="00DD45DD"/>
    <w:rsid w:val="00DD7DFF"/>
    <w:rsid w:val="00DE04AB"/>
    <w:rsid w:val="00DE1C59"/>
    <w:rsid w:val="00DE2798"/>
    <w:rsid w:val="00DE54D0"/>
    <w:rsid w:val="00DE6A98"/>
    <w:rsid w:val="00DF3938"/>
    <w:rsid w:val="00DF4D97"/>
    <w:rsid w:val="00DF799D"/>
    <w:rsid w:val="00E03934"/>
    <w:rsid w:val="00E07B9F"/>
    <w:rsid w:val="00E1008E"/>
    <w:rsid w:val="00E14359"/>
    <w:rsid w:val="00E268EA"/>
    <w:rsid w:val="00E31567"/>
    <w:rsid w:val="00E31FB7"/>
    <w:rsid w:val="00E369A4"/>
    <w:rsid w:val="00E375CE"/>
    <w:rsid w:val="00E40D7A"/>
    <w:rsid w:val="00E45EE8"/>
    <w:rsid w:val="00E510E9"/>
    <w:rsid w:val="00E62C13"/>
    <w:rsid w:val="00E64D5A"/>
    <w:rsid w:val="00E67C7F"/>
    <w:rsid w:val="00E71F13"/>
    <w:rsid w:val="00E81C8D"/>
    <w:rsid w:val="00E859DD"/>
    <w:rsid w:val="00E87031"/>
    <w:rsid w:val="00E879DC"/>
    <w:rsid w:val="00E91AC6"/>
    <w:rsid w:val="00E96A56"/>
    <w:rsid w:val="00E97AA6"/>
    <w:rsid w:val="00E97C77"/>
    <w:rsid w:val="00EA1F65"/>
    <w:rsid w:val="00EA2B62"/>
    <w:rsid w:val="00EB7CE9"/>
    <w:rsid w:val="00EC246F"/>
    <w:rsid w:val="00EC29B6"/>
    <w:rsid w:val="00EC5071"/>
    <w:rsid w:val="00EC689E"/>
    <w:rsid w:val="00EC7C8D"/>
    <w:rsid w:val="00EE78CB"/>
    <w:rsid w:val="00F02B71"/>
    <w:rsid w:val="00F044BA"/>
    <w:rsid w:val="00F1747D"/>
    <w:rsid w:val="00F24DB9"/>
    <w:rsid w:val="00F25E82"/>
    <w:rsid w:val="00F31CA9"/>
    <w:rsid w:val="00F409BF"/>
    <w:rsid w:val="00F43FFF"/>
    <w:rsid w:val="00F4492A"/>
    <w:rsid w:val="00F51111"/>
    <w:rsid w:val="00F619D0"/>
    <w:rsid w:val="00F631BF"/>
    <w:rsid w:val="00F64DB9"/>
    <w:rsid w:val="00F668C0"/>
    <w:rsid w:val="00F71DBE"/>
    <w:rsid w:val="00F72836"/>
    <w:rsid w:val="00F80165"/>
    <w:rsid w:val="00F80900"/>
    <w:rsid w:val="00F844F6"/>
    <w:rsid w:val="00F92FBE"/>
    <w:rsid w:val="00F9353C"/>
    <w:rsid w:val="00FB052A"/>
    <w:rsid w:val="00FB3D80"/>
    <w:rsid w:val="00FB6BF8"/>
    <w:rsid w:val="00FB7F91"/>
    <w:rsid w:val="00FC0FAF"/>
    <w:rsid w:val="00FC1D3E"/>
    <w:rsid w:val="00FC47F1"/>
    <w:rsid w:val="00FD32BA"/>
    <w:rsid w:val="00FD7C97"/>
    <w:rsid w:val="00FE26DC"/>
    <w:rsid w:val="00FF0B2F"/>
    <w:rsid w:val="00FF7EC3"/>
    <w:rsid w:val="4EC2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  <w:lang w:val="es-ES" w:eastAsia="es-CO" w:bidi="ar-SA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8">
    <w:name w:val="heading 7"/>
    <w:basedOn w:val="1"/>
    <w:next w:val="1"/>
    <w:link w:val="43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44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uiPriority w:val="99"/>
    <w:pPr>
      <w:jc w:val="left"/>
    </w:p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419"/>
        <w:tab w:val="right" w:pos="8838"/>
      </w:tabs>
    </w:pPr>
  </w:style>
  <w:style w:type="paragraph" w:styleId="13">
    <w:name w:val="header"/>
    <w:basedOn w:val="1"/>
    <w:link w:val="46"/>
    <w:unhideWhenUsed/>
    <w:qFormat/>
    <w:uiPriority w:val="99"/>
    <w:pPr>
      <w:tabs>
        <w:tab w:val="center" w:pos="4419"/>
        <w:tab w:val="right" w:pos="8838"/>
      </w:tabs>
    </w:p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es-CO"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9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5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1">
    <w:name w:val="_Style 16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2">
    <w:name w:val="_Style 17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3">
    <w:name w:val="_Style 18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4">
    <w:name w:val="_Style 19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5">
    <w:name w:val="_Style 20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6">
    <w:name w:val="_Style 21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7">
    <w:name w:val="_Style 22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8">
    <w:name w:val="_Style 23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9">
    <w:name w:val="_Style 24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0">
    <w:name w:val="_Style 25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1">
    <w:name w:val="_Style 26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2">
    <w:name w:val="_Style 27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3">
    <w:name w:val="_Style 28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4">
    <w:name w:val="_Style 29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5">
    <w:name w:val="_Style 30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6">
    <w:name w:val="_Style 31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7">
    <w:name w:val="_Style 32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8">
    <w:name w:val="_Style 33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39">
    <w:name w:val="_Style 34"/>
    <w:basedOn w:val="19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40">
    <w:name w:val="_Style 35"/>
    <w:basedOn w:val="19"/>
    <w:qFormat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  <w:style w:type="paragraph" w:styleId="41">
    <w:name w:val="No Spacing"/>
    <w:link w:val="42"/>
    <w:qFormat/>
    <w:uiPriority w:val="1"/>
    <w:rPr>
      <w:rFonts w:asciiTheme="minorHAnsi" w:hAnsiTheme="minorHAnsi" w:eastAsiaTheme="minorEastAsia" w:cstheme="minorBidi"/>
      <w:sz w:val="22"/>
      <w:szCs w:val="22"/>
      <w:lang w:val="es-CO" w:eastAsia="es-CO" w:bidi="ar-SA"/>
    </w:rPr>
  </w:style>
  <w:style w:type="character" w:customStyle="1" w:styleId="42">
    <w:name w:val="Sin espaciado Car"/>
    <w:basedOn w:val="17"/>
    <w:link w:val="41"/>
    <w:qFormat/>
    <w:uiPriority w:val="1"/>
    <w:rPr>
      <w:rFonts w:asciiTheme="minorHAnsi" w:hAnsiTheme="minorHAnsi" w:eastAsiaTheme="minorEastAsia" w:cstheme="minorBidi"/>
      <w:sz w:val="22"/>
      <w:szCs w:val="22"/>
      <w:lang w:val="es-CO"/>
    </w:rPr>
  </w:style>
  <w:style w:type="character" w:customStyle="1" w:styleId="43">
    <w:name w:val="Título 7 Car"/>
    <w:basedOn w:val="17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44">
    <w:name w:val="Título 8 Car"/>
    <w:basedOn w:val="17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5">
    <w:name w:val="Título 9 Car"/>
    <w:basedOn w:val="17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6">
    <w:name w:val="Encabezado Car"/>
    <w:basedOn w:val="17"/>
    <w:link w:val="13"/>
    <w:qFormat/>
    <w:uiPriority w:val="99"/>
  </w:style>
  <w:style w:type="character" w:customStyle="1" w:styleId="47">
    <w:name w:val="Pie de página Car"/>
    <w:basedOn w:val="17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2019-09-28T00:00:00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practicante-Sena</Company>
  <Pages>61</Pages>
  <Words>12475</Words>
  <Characters>68618</Characters>
  <Lines>571</Lines>
  <Paragraphs>161</Paragraphs>
  <TotalTime>56</TotalTime>
  <ScaleCrop>false</ScaleCrop>
  <LinksUpToDate>false</LinksUpToDate>
  <CharactersWithSpaces>80932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2018-10-04T23:58:00Z</dcterms:created>
  <dc:creator>Derly johana códoba</dc:creator>
  <cp:lastModifiedBy>ComputerGAP</cp:lastModifiedBy>
  <dcterms:modified xsi:type="dcterms:W3CDTF">2018-10-19T00:21:47Z</dcterms:modified>
  <dc:subject>hunter</dc:subject>
  <dc:title>especificación de casos de uso</dc:title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